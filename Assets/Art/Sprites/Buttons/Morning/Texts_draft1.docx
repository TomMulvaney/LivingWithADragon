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B22A2" w14:textId="5790A8FA" w:rsidR="00CD76DB" w:rsidRPr="00793F3F" w:rsidRDefault="007E3442">
      <w:pPr>
        <w:rPr>
          <w:lang w:val="en-GB"/>
        </w:rPr>
      </w:pPr>
      <w:bookmarkStart w:id="0" w:name="_GoBack"/>
      <w:bookmarkEnd w:id="0"/>
      <w:ins w:id="1" w:author="g b" w:date="2014-06-15T09:43:00Z">
        <w:r w:rsidRPr="00527577">
          <w:rPr>
            <w:highlight w:val="yellow"/>
            <w:lang w:val="en-GB"/>
            <w:rPrChange w:id="2" w:author="g b" w:date="2014-06-15T09:55:00Z">
              <w:rPr>
                <w:lang w:val="en-GB"/>
              </w:rPr>
            </w:rPrChange>
          </w:rPr>
          <w:softHyphen/>
        </w:r>
        <w:r w:rsidRPr="00527577">
          <w:rPr>
            <w:highlight w:val="yellow"/>
            <w:lang w:val="en-GB"/>
            <w:rPrChange w:id="3" w:author="g b" w:date="2014-06-15T09:55:00Z">
              <w:rPr>
                <w:lang w:val="en-GB"/>
              </w:rPr>
            </w:rPrChange>
          </w:rPr>
          <w:softHyphen/>
        </w:r>
        <w:r w:rsidRPr="00527577">
          <w:rPr>
            <w:highlight w:val="yellow"/>
            <w:lang w:val="en-GB"/>
            <w:rPrChange w:id="4" w:author="g b" w:date="2014-06-15T09:55:00Z">
              <w:rPr>
                <w:lang w:val="en-GB"/>
              </w:rPr>
            </w:rPrChange>
          </w:rPr>
          <w:softHyphen/>
        </w:r>
      </w:ins>
      <w:r w:rsidR="00781BD4" w:rsidRPr="00527577">
        <w:rPr>
          <w:highlight w:val="yellow"/>
          <w:lang w:val="en-GB"/>
          <w:rPrChange w:id="5" w:author="g b" w:date="2014-06-15T09:55:00Z">
            <w:rPr>
              <w:lang w:val="en-GB"/>
            </w:rPr>
          </w:rPrChange>
        </w:rPr>
        <w:t>ID 1</w:t>
      </w:r>
    </w:p>
    <w:p w14:paraId="6C8C75BE" w14:textId="77777777" w:rsidR="00781BD4" w:rsidRPr="00793F3F" w:rsidRDefault="00781BD4">
      <w:pPr>
        <w:rPr>
          <w:lang w:val="en-GB"/>
        </w:rPr>
      </w:pPr>
    </w:p>
    <w:p w14:paraId="579D4210" w14:textId="443C6924" w:rsidR="00781BD4" w:rsidRPr="00793F3F" w:rsidRDefault="007E3442" w:rsidP="00E224E5">
      <w:pPr>
        <w:rPr>
          <w:lang w:val="en-GB"/>
        </w:rPr>
      </w:pPr>
      <w:ins w:id="6" w:author="g b" w:date="2014-06-15T09:48:00Z">
        <w:r w:rsidRPr="007E3442">
          <w:rPr>
            <w:b/>
            <w:lang w:val="en-GB"/>
            <w:rPrChange w:id="7" w:author="g b" w:date="2014-06-15T09:48:00Z">
              <w:rPr>
                <w:lang w:val="en-GB"/>
              </w:rPr>
            </w:rPrChange>
          </w:rPr>
          <w:t>1.</w:t>
        </w:r>
        <w:r>
          <w:rPr>
            <w:lang w:val="en-GB"/>
          </w:rPr>
          <w:t xml:space="preserve"> </w:t>
        </w:r>
      </w:ins>
      <w:del w:id="8" w:author="sarah rossi" w:date="2014-06-15T01:15:00Z">
        <w:r w:rsidR="00E224E5" w:rsidDel="00467529">
          <w:rPr>
            <w:lang w:val="en-GB"/>
          </w:rPr>
          <w:delText>In</w:delText>
        </w:r>
        <w:r w:rsidR="00781BD4" w:rsidRPr="00793F3F" w:rsidDel="00467529">
          <w:rPr>
            <w:lang w:val="en-GB"/>
          </w:rPr>
          <w:delText xml:space="preserve"> the valley </w:delText>
        </w:r>
        <w:r w:rsidR="00E224E5" w:rsidDel="00467529">
          <w:rPr>
            <w:lang w:val="en-GB"/>
          </w:rPr>
          <w:delText>t</w:delText>
        </w:r>
      </w:del>
      <w:ins w:id="9" w:author="sarah rossi" w:date="2014-06-15T01:15:00Z">
        <w:r w:rsidR="00467529">
          <w:rPr>
            <w:lang w:val="en-GB"/>
          </w:rPr>
          <w:t>T</w:t>
        </w:r>
      </w:ins>
      <w:r w:rsidR="00E224E5">
        <w:rPr>
          <w:lang w:val="en-GB"/>
        </w:rPr>
        <w:t>here were many castles</w:t>
      </w:r>
      <w:ins w:id="10" w:author="sarah rossi" w:date="2014-06-15T01:15:00Z">
        <w:r w:rsidR="00467529">
          <w:rPr>
            <w:lang w:val="en-GB"/>
          </w:rPr>
          <w:t xml:space="preserve"> in the valley</w:t>
        </w:r>
      </w:ins>
      <w:r w:rsidR="00E224E5">
        <w:rPr>
          <w:lang w:val="en-GB"/>
        </w:rPr>
        <w:t xml:space="preserve">, and all of them </w:t>
      </w:r>
      <w:r w:rsidR="00781BD4" w:rsidRPr="00793F3F">
        <w:rPr>
          <w:lang w:val="en-GB"/>
        </w:rPr>
        <w:t>were totally black.</w:t>
      </w:r>
      <w:r w:rsidR="00E224E5">
        <w:rPr>
          <w:lang w:val="en-GB"/>
        </w:rPr>
        <w:t xml:space="preserve"> All but one that </w:t>
      </w:r>
      <w:r w:rsidR="00781BD4" w:rsidRPr="00793F3F">
        <w:rPr>
          <w:lang w:val="en-GB"/>
        </w:rPr>
        <w:t>was totally white.</w:t>
      </w:r>
    </w:p>
    <w:p w14:paraId="46FC3BAD" w14:textId="58C62E34" w:rsidR="00781BD4" w:rsidRPr="00793F3F" w:rsidRDefault="00781BD4">
      <w:pPr>
        <w:rPr>
          <w:lang w:val="en-GB"/>
        </w:rPr>
      </w:pPr>
      <w:r w:rsidRPr="00793F3F">
        <w:rPr>
          <w:lang w:val="en-GB"/>
        </w:rPr>
        <w:t>Cora</w:t>
      </w:r>
      <w:r w:rsidR="00E224E5">
        <w:rPr>
          <w:lang w:val="en-GB"/>
        </w:rPr>
        <w:t xml:space="preserve"> lived there</w:t>
      </w:r>
      <w:r w:rsidRPr="00793F3F">
        <w:rPr>
          <w:lang w:val="en-GB"/>
        </w:rPr>
        <w:t xml:space="preserve"> together with</w:t>
      </w:r>
      <w:r w:rsidR="00E224E5">
        <w:rPr>
          <w:lang w:val="en-GB"/>
        </w:rPr>
        <w:t xml:space="preserve"> the Princes</w:t>
      </w:r>
      <w:ins w:id="11" w:author="sarah rossi" w:date="2014-06-15T01:15:00Z">
        <w:r w:rsidR="00467529">
          <w:rPr>
            <w:lang w:val="en-GB"/>
          </w:rPr>
          <w:t>s</w:t>
        </w:r>
      </w:ins>
      <w:r w:rsidR="00E224E5">
        <w:rPr>
          <w:lang w:val="en-GB"/>
        </w:rPr>
        <w:t xml:space="preserve">, </w:t>
      </w:r>
      <w:del w:id="12" w:author="sarah rossi" w:date="2014-06-15T01:16:00Z">
        <w:r w:rsidR="00E224E5" w:rsidDel="00467529">
          <w:rPr>
            <w:lang w:val="en-GB"/>
          </w:rPr>
          <w:delText xml:space="preserve">that </w:delText>
        </w:r>
      </w:del>
      <w:ins w:id="13" w:author="sarah rossi" w:date="2014-06-15T01:16:00Z">
        <w:r w:rsidR="00467529">
          <w:rPr>
            <w:lang w:val="en-GB"/>
          </w:rPr>
          <w:t xml:space="preserve">who </w:t>
        </w:r>
      </w:ins>
      <w:r w:rsidR="00E224E5">
        <w:rPr>
          <w:lang w:val="en-GB"/>
        </w:rPr>
        <w:t>was</w:t>
      </w:r>
      <w:r w:rsidRPr="00793F3F">
        <w:rPr>
          <w:lang w:val="en-GB"/>
        </w:rPr>
        <w:t xml:space="preserve"> her mother.</w:t>
      </w:r>
    </w:p>
    <w:p w14:paraId="058D176E" w14:textId="77777777" w:rsidR="007E3442" w:rsidRDefault="00781BD4">
      <w:pPr>
        <w:rPr>
          <w:ins w:id="14" w:author="g b" w:date="2014-06-15T09:47:00Z"/>
          <w:lang w:val="en-GB"/>
        </w:rPr>
      </w:pPr>
      <w:r w:rsidRPr="00793F3F">
        <w:rPr>
          <w:lang w:val="en-GB"/>
        </w:rPr>
        <w:t xml:space="preserve">Cora had </w:t>
      </w:r>
      <w:del w:id="15" w:author="sarah rossi" w:date="2014-06-15T01:16:00Z">
        <w:r w:rsidRPr="00793F3F" w:rsidDel="00467529">
          <w:rPr>
            <w:lang w:val="en-GB"/>
          </w:rPr>
          <w:delText xml:space="preserve">also </w:delText>
        </w:r>
      </w:del>
      <w:r w:rsidRPr="00793F3F">
        <w:rPr>
          <w:lang w:val="en-GB"/>
        </w:rPr>
        <w:t>a father</w:t>
      </w:r>
      <w:ins w:id="16" w:author="sarah rossi" w:date="2014-06-15T01:16:00Z">
        <w:r w:rsidR="00467529">
          <w:rPr>
            <w:lang w:val="en-GB"/>
          </w:rPr>
          <w:t xml:space="preserve"> too</w:t>
        </w:r>
      </w:ins>
      <w:r w:rsidRPr="00793F3F">
        <w:rPr>
          <w:lang w:val="en-GB"/>
        </w:rPr>
        <w:t xml:space="preserve">, the Prince, but he </w:t>
      </w:r>
      <w:del w:id="17" w:author="sarah rossi" w:date="2014-06-15T01:17:00Z">
        <w:r w:rsidRPr="00793F3F" w:rsidDel="00467529">
          <w:rPr>
            <w:lang w:val="en-GB"/>
          </w:rPr>
          <w:delText>wasn’t living</w:delText>
        </w:r>
      </w:del>
      <w:ins w:id="18" w:author="sarah rossi" w:date="2014-06-15T01:17:00Z">
        <w:r w:rsidR="00467529">
          <w:rPr>
            <w:lang w:val="en-GB"/>
          </w:rPr>
          <w:t>didn’t live</w:t>
        </w:r>
      </w:ins>
      <w:r w:rsidRPr="00793F3F">
        <w:rPr>
          <w:lang w:val="en-GB"/>
        </w:rPr>
        <w:t xml:space="preserve"> in the white castle anymore. </w:t>
      </w:r>
    </w:p>
    <w:p w14:paraId="7A11A9BC" w14:textId="77777777" w:rsidR="007E3442" w:rsidRDefault="007E3442">
      <w:pPr>
        <w:rPr>
          <w:ins w:id="19" w:author="g b" w:date="2014-06-15T09:47:00Z"/>
          <w:lang w:val="en-GB"/>
        </w:rPr>
      </w:pPr>
    </w:p>
    <w:p w14:paraId="12A97F12" w14:textId="77777777" w:rsidR="007E3442" w:rsidRDefault="007E3442">
      <w:pPr>
        <w:rPr>
          <w:ins w:id="20" w:author="g b" w:date="2014-06-15T09:47:00Z"/>
          <w:lang w:val="en-GB"/>
        </w:rPr>
      </w:pPr>
    </w:p>
    <w:p w14:paraId="558A29D9" w14:textId="0B7C8D11" w:rsidR="00781BD4" w:rsidRPr="00793F3F" w:rsidRDefault="007E3442">
      <w:pPr>
        <w:rPr>
          <w:lang w:val="en-GB"/>
        </w:rPr>
      </w:pPr>
      <w:ins w:id="21" w:author="g b" w:date="2014-06-15T09:47:00Z">
        <w:r w:rsidRPr="007E3442">
          <w:rPr>
            <w:b/>
            <w:lang w:val="en-GB"/>
            <w:rPrChange w:id="22" w:author="g b" w:date="2014-06-15T09:48:00Z">
              <w:rPr>
                <w:lang w:val="en-GB"/>
              </w:rPr>
            </w:rPrChange>
          </w:rPr>
          <w:t xml:space="preserve">2. </w:t>
        </w:r>
      </w:ins>
      <w:del w:id="23" w:author="sarah rossi" w:date="2014-06-15T01:34:00Z">
        <w:r w:rsidR="00781BD4" w:rsidRPr="00793F3F" w:rsidDel="007E4BF4">
          <w:rPr>
            <w:lang w:val="en-GB"/>
          </w:rPr>
          <w:delText xml:space="preserve">The </w:delText>
        </w:r>
      </w:del>
      <w:ins w:id="24" w:author="sarah rossi" w:date="2014-06-15T01:34:00Z">
        <w:r w:rsidR="007E4BF4">
          <w:rPr>
            <w:lang w:val="en-GB"/>
          </w:rPr>
          <w:t>Actually t</w:t>
        </w:r>
        <w:r w:rsidR="007E4BF4" w:rsidRPr="00793F3F">
          <w:rPr>
            <w:lang w:val="en-GB"/>
          </w:rPr>
          <w:t xml:space="preserve">he </w:t>
        </w:r>
      </w:ins>
      <w:r w:rsidR="00781BD4" w:rsidRPr="00793F3F">
        <w:rPr>
          <w:lang w:val="en-GB"/>
        </w:rPr>
        <w:t>Prince didn’t want to live in a white castle</w:t>
      </w:r>
      <w:ins w:id="25" w:author="sarah rossi" w:date="2014-06-15T01:34:00Z">
        <w:r w:rsidR="007E4BF4">
          <w:rPr>
            <w:lang w:val="en-GB"/>
          </w:rPr>
          <w:t xml:space="preserve"> at all</w:t>
        </w:r>
      </w:ins>
      <w:r w:rsidR="00781BD4" w:rsidRPr="00793F3F">
        <w:rPr>
          <w:lang w:val="en-GB"/>
        </w:rPr>
        <w:t>, so he and the Princess argued and finally decide</w:t>
      </w:r>
      <w:r w:rsidR="00E224E5">
        <w:rPr>
          <w:lang w:val="en-GB"/>
        </w:rPr>
        <w:t>d</w:t>
      </w:r>
      <w:r w:rsidR="00781BD4" w:rsidRPr="00793F3F">
        <w:rPr>
          <w:lang w:val="en-GB"/>
        </w:rPr>
        <w:t xml:space="preserve"> to split.</w:t>
      </w:r>
    </w:p>
    <w:p w14:paraId="3074470B" w14:textId="54E10F6A" w:rsidR="00781BD4" w:rsidRDefault="00781BD4">
      <w:pPr>
        <w:rPr>
          <w:ins w:id="26" w:author="g b" w:date="2014-06-15T09:48:00Z"/>
          <w:lang w:val="en-GB"/>
        </w:rPr>
      </w:pPr>
      <w:r w:rsidRPr="00793F3F">
        <w:rPr>
          <w:lang w:val="en-GB"/>
        </w:rPr>
        <w:t>Cora was happy since she could live with the Princess</w:t>
      </w:r>
      <w:r w:rsidR="00E224E5">
        <w:rPr>
          <w:lang w:val="en-GB"/>
        </w:rPr>
        <w:t>,</w:t>
      </w:r>
      <w:r w:rsidRPr="00793F3F">
        <w:rPr>
          <w:lang w:val="en-GB"/>
        </w:rPr>
        <w:t xml:space="preserve"> and she could stay with the Prince every Tuesday.</w:t>
      </w:r>
    </w:p>
    <w:p w14:paraId="5C9A6B1C" w14:textId="77777777" w:rsidR="007E3442" w:rsidRDefault="007E3442">
      <w:pPr>
        <w:rPr>
          <w:ins w:id="27" w:author="g b" w:date="2014-06-15T09:48:00Z"/>
          <w:lang w:val="en-GB"/>
        </w:rPr>
      </w:pPr>
    </w:p>
    <w:p w14:paraId="2B0BF3A1" w14:textId="048E34E5" w:rsidR="007E3442" w:rsidRPr="007E3442" w:rsidRDefault="007E3442">
      <w:pPr>
        <w:rPr>
          <w:b/>
          <w:lang w:val="en-GB"/>
          <w:rPrChange w:id="28" w:author="g b" w:date="2014-06-15T09:48:00Z">
            <w:rPr>
              <w:lang w:val="en-GB"/>
            </w:rPr>
          </w:rPrChange>
        </w:rPr>
      </w:pPr>
      <w:ins w:id="29" w:author="g b" w:date="2014-06-15T09:48:00Z">
        <w:r w:rsidRPr="007E3442">
          <w:rPr>
            <w:b/>
            <w:lang w:val="en-GB"/>
            <w:rPrChange w:id="30" w:author="g b" w:date="2014-06-15T09:48:00Z">
              <w:rPr>
                <w:lang w:val="en-GB"/>
              </w:rPr>
            </w:rPrChange>
          </w:rPr>
          <w:t>3.</w:t>
        </w:r>
      </w:ins>
    </w:p>
    <w:p w14:paraId="77D64955" w14:textId="45CC554C" w:rsidR="00781BD4" w:rsidRPr="00793F3F" w:rsidRDefault="00781BD4">
      <w:pPr>
        <w:rPr>
          <w:lang w:val="en-GB"/>
        </w:rPr>
      </w:pPr>
      <w:r w:rsidRPr="00793F3F">
        <w:rPr>
          <w:lang w:val="en-GB"/>
        </w:rPr>
        <w:t xml:space="preserve">But she was </w:t>
      </w:r>
      <w:r w:rsidR="00E224E5">
        <w:rPr>
          <w:lang w:val="en-GB"/>
        </w:rPr>
        <w:t>often</w:t>
      </w:r>
      <w:ins w:id="31" w:author="sarah rossi" w:date="2014-06-15T02:00:00Z">
        <w:r w:rsidR="00383B03">
          <w:rPr>
            <w:lang w:val="en-GB"/>
          </w:rPr>
          <w:t xml:space="preserve"> all</w:t>
        </w:r>
      </w:ins>
      <w:r w:rsidR="00E224E5">
        <w:rPr>
          <w:lang w:val="en-GB"/>
        </w:rPr>
        <w:t xml:space="preserve"> </w:t>
      </w:r>
      <w:r w:rsidRPr="00793F3F">
        <w:rPr>
          <w:lang w:val="en-GB"/>
        </w:rPr>
        <w:t xml:space="preserve">alone </w:t>
      </w:r>
      <w:r w:rsidR="00E224E5">
        <w:rPr>
          <w:lang w:val="en-GB"/>
        </w:rPr>
        <w:t xml:space="preserve">while </w:t>
      </w:r>
      <w:r w:rsidR="00A578F0" w:rsidRPr="00793F3F">
        <w:rPr>
          <w:lang w:val="en-GB"/>
        </w:rPr>
        <w:t>playing in the rooms of the castle or up</w:t>
      </w:r>
      <w:ins w:id="32" w:author="sarah rossi" w:date="2014-06-15T01:27:00Z">
        <w:r w:rsidR="00467529">
          <w:rPr>
            <w:lang w:val="en-GB"/>
          </w:rPr>
          <w:t xml:space="preserve"> on</w:t>
        </w:r>
      </w:ins>
      <w:r w:rsidR="00A578F0" w:rsidRPr="00793F3F">
        <w:rPr>
          <w:lang w:val="en-GB"/>
        </w:rPr>
        <w:t xml:space="preserve"> the turrets.</w:t>
      </w:r>
    </w:p>
    <w:p w14:paraId="72C847FF" w14:textId="4285E9F0" w:rsidR="00A578F0" w:rsidRPr="00793F3F" w:rsidRDefault="00E224E5">
      <w:pPr>
        <w:rPr>
          <w:lang w:val="en-GB"/>
        </w:rPr>
      </w:pPr>
      <w:del w:id="33" w:author="sarah rossi" w:date="2014-06-15T01:23:00Z">
        <w:r w:rsidDel="00467529">
          <w:rPr>
            <w:lang w:val="en-GB"/>
          </w:rPr>
          <w:delText>Also t</w:delText>
        </w:r>
      </w:del>
      <w:ins w:id="34" w:author="sarah rossi" w:date="2014-06-15T01:23:00Z">
        <w:r w:rsidR="00467529">
          <w:rPr>
            <w:lang w:val="en-GB"/>
          </w:rPr>
          <w:t>T</w:t>
        </w:r>
      </w:ins>
      <w:r>
        <w:rPr>
          <w:lang w:val="en-GB"/>
        </w:rPr>
        <w:t>hat afternoon</w:t>
      </w:r>
      <w:ins w:id="35" w:author="sarah rossi" w:date="2014-06-15T01:23:00Z">
        <w:r w:rsidR="00467529">
          <w:rPr>
            <w:lang w:val="en-GB"/>
          </w:rPr>
          <w:t xml:space="preserve"> too</w:t>
        </w:r>
      </w:ins>
      <w:r>
        <w:rPr>
          <w:lang w:val="en-GB"/>
        </w:rPr>
        <w:t xml:space="preserve"> Cora was alone. She was playing hide-and-seek </w:t>
      </w:r>
      <w:r w:rsidR="00A578F0" w:rsidRPr="00793F3F">
        <w:rPr>
          <w:lang w:val="en-GB"/>
        </w:rPr>
        <w:t xml:space="preserve">(and playing hide-and-seek </w:t>
      </w:r>
      <w:del w:id="36" w:author="sarah rossi" w:date="2014-06-15T01:23:00Z">
        <w:r w:rsidR="00A578F0" w:rsidRPr="00793F3F" w:rsidDel="00467529">
          <w:rPr>
            <w:lang w:val="en-GB"/>
          </w:rPr>
          <w:delText xml:space="preserve">while </w:delText>
        </w:r>
      </w:del>
      <w:r w:rsidR="00A578F0" w:rsidRPr="00793F3F">
        <w:rPr>
          <w:lang w:val="en-GB"/>
        </w:rPr>
        <w:t>alone is not so</w:t>
      </w:r>
      <w:r>
        <w:rPr>
          <w:lang w:val="en-GB"/>
        </w:rPr>
        <w:t xml:space="preserve"> funny</w:t>
      </w:r>
      <w:ins w:id="37" w:author="sarah rossi" w:date="2014-06-15T01:32:00Z">
        <w:r w:rsidR="007E4BF4">
          <w:rPr>
            <w:lang w:val="en-GB"/>
          </w:rPr>
          <w:t>, for sure</w:t>
        </w:r>
      </w:ins>
      <w:r w:rsidR="00A578F0" w:rsidRPr="00793F3F">
        <w:rPr>
          <w:lang w:val="en-GB"/>
        </w:rPr>
        <w:t xml:space="preserve">). </w:t>
      </w:r>
      <w:del w:id="38" w:author="sarah rossi" w:date="2014-06-15T01:28:00Z">
        <w:r w:rsidR="00A578F0" w:rsidRPr="00793F3F" w:rsidDel="00467529">
          <w:rPr>
            <w:lang w:val="en-GB"/>
          </w:rPr>
          <w:delText xml:space="preserve">But </w:delText>
        </w:r>
      </w:del>
      <w:ins w:id="39" w:author="sarah rossi" w:date="2014-06-15T01:28:00Z">
        <w:r w:rsidR="00467529">
          <w:rPr>
            <w:lang w:val="en-GB"/>
          </w:rPr>
          <w:t>When</w:t>
        </w:r>
        <w:r w:rsidR="00467529" w:rsidRPr="00793F3F">
          <w:rPr>
            <w:lang w:val="en-GB"/>
          </w:rPr>
          <w:t xml:space="preserve"> </w:t>
        </w:r>
      </w:ins>
      <w:r w:rsidR="00A578F0" w:rsidRPr="00793F3F">
        <w:rPr>
          <w:lang w:val="en-GB"/>
        </w:rPr>
        <w:t xml:space="preserve">suddenly she </w:t>
      </w:r>
      <w:del w:id="40" w:author="sarah rossi" w:date="2014-06-15T01:28:00Z">
        <w:r w:rsidR="00A578F0" w:rsidRPr="00793F3F" w:rsidDel="00467529">
          <w:rPr>
            <w:lang w:val="en-GB"/>
          </w:rPr>
          <w:delText xml:space="preserve">understood </w:delText>
        </w:r>
      </w:del>
      <w:ins w:id="41" w:author="sarah rossi" w:date="2014-06-15T01:28:00Z">
        <w:r w:rsidR="00467529">
          <w:rPr>
            <w:lang w:val="en-GB"/>
          </w:rPr>
          <w:t>realized</w:t>
        </w:r>
      </w:ins>
      <w:ins w:id="42" w:author="sarah rossi" w:date="2014-06-15T01:32:00Z">
        <w:r w:rsidR="007E4BF4">
          <w:rPr>
            <w:lang w:val="en-GB"/>
          </w:rPr>
          <w:t xml:space="preserve"> that</w:t>
        </w:r>
      </w:ins>
      <w:ins w:id="43" w:author="sarah rossi" w:date="2014-06-15T01:28:00Z">
        <w:r w:rsidR="00467529" w:rsidRPr="00793F3F">
          <w:rPr>
            <w:lang w:val="en-GB"/>
          </w:rPr>
          <w:t xml:space="preserve"> </w:t>
        </w:r>
      </w:ins>
      <w:r w:rsidR="00A578F0" w:rsidRPr="00793F3F">
        <w:rPr>
          <w:lang w:val="en-GB"/>
        </w:rPr>
        <w:t>someone was looking at her…</w:t>
      </w:r>
    </w:p>
    <w:p w14:paraId="087F073D" w14:textId="77777777" w:rsidR="00A578F0" w:rsidRPr="00793F3F" w:rsidRDefault="00A578F0">
      <w:pPr>
        <w:rPr>
          <w:lang w:val="en-GB"/>
        </w:rPr>
      </w:pPr>
    </w:p>
    <w:p w14:paraId="0C455D8B" w14:textId="77777777" w:rsidR="00A578F0" w:rsidRDefault="00793F3F">
      <w:pPr>
        <w:rPr>
          <w:lang w:val="en-GB"/>
        </w:rPr>
      </w:pPr>
      <w:r w:rsidRPr="00527577">
        <w:rPr>
          <w:highlight w:val="yellow"/>
          <w:lang w:val="en-GB"/>
          <w:rPrChange w:id="44" w:author="g b" w:date="2014-06-15T09:56:00Z">
            <w:rPr>
              <w:lang w:val="en-GB"/>
            </w:rPr>
          </w:rPrChange>
        </w:rPr>
        <w:t>ID 2</w:t>
      </w:r>
    </w:p>
    <w:p w14:paraId="5C2261AE" w14:textId="77777777" w:rsidR="00793F3F" w:rsidRDefault="00793F3F">
      <w:pPr>
        <w:rPr>
          <w:ins w:id="45" w:author="g b" w:date="2014-06-15T09:48:00Z"/>
          <w:lang w:val="en-GB"/>
        </w:rPr>
      </w:pPr>
    </w:p>
    <w:p w14:paraId="43FB0FCF" w14:textId="119A5411" w:rsidR="007E3442" w:rsidRPr="007E3442" w:rsidRDefault="007E3442">
      <w:pPr>
        <w:rPr>
          <w:b/>
          <w:lang w:val="en-GB"/>
          <w:rPrChange w:id="46" w:author="g b" w:date="2014-06-15T09:48:00Z">
            <w:rPr>
              <w:lang w:val="en-GB"/>
            </w:rPr>
          </w:rPrChange>
        </w:rPr>
      </w:pPr>
      <w:ins w:id="47" w:author="g b" w:date="2014-06-15T09:48:00Z">
        <w:r w:rsidRPr="007E3442">
          <w:rPr>
            <w:b/>
            <w:lang w:val="en-GB"/>
            <w:rPrChange w:id="48" w:author="g b" w:date="2014-06-15T09:48:00Z">
              <w:rPr>
                <w:lang w:val="en-GB"/>
              </w:rPr>
            </w:rPrChange>
          </w:rPr>
          <w:t>SCARY</w:t>
        </w:r>
      </w:ins>
    </w:p>
    <w:p w14:paraId="7CF4C905" w14:textId="77777777" w:rsidR="007E3442" w:rsidRPr="007E3442" w:rsidRDefault="007E3442">
      <w:pPr>
        <w:rPr>
          <w:ins w:id="49" w:author="g b" w:date="2014-06-15T09:48:00Z"/>
          <w:b/>
          <w:lang w:val="en-GB"/>
          <w:rPrChange w:id="50" w:author="g b" w:date="2014-06-15T09:48:00Z">
            <w:rPr>
              <w:ins w:id="51" w:author="g b" w:date="2014-06-15T09:48:00Z"/>
              <w:lang w:val="en-GB"/>
            </w:rPr>
          </w:rPrChange>
        </w:rPr>
      </w:pPr>
      <w:ins w:id="52" w:author="g b" w:date="2014-06-15T09:48:00Z">
        <w:r w:rsidRPr="007E3442">
          <w:rPr>
            <w:b/>
            <w:lang w:val="en-GB"/>
            <w:rPrChange w:id="53" w:author="g b" w:date="2014-06-15T09:48:00Z">
              <w:rPr>
                <w:lang w:val="en-GB"/>
              </w:rPr>
            </w:rPrChange>
          </w:rPr>
          <w:t>1.</w:t>
        </w:r>
      </w:ins>
    </w:p>
    <w:p w14:paraId="473230AE" w14:textId="55D0BD4D" w:rsidR="006E6DDC" w:rsidRDefault="006E6DDC">
      <w:pPr>
        <w:rPr>
          <w:lang w:val="en-GB"/>
        </w:rPr>
      </w:pPr>
      <w:r>
        <w:rPr>
          <w:lang w:val="en-GB"/>
        </w:rPr>
        <w:t>Cora felt a scorching heat just behind her shoulders.</w:t>
      </w:r>
    </w:p>
    <w:p w14:paraId="2E0A354A" w14:textId="1084D2BC" w:rsidR="00793F3F" w:rsidRDefault="006E6DDC">
      <w:pPr>
        <w:rPr>
          <w:lang w:val="en-GB"/>
        </w:rPr>
      </w:pPr>
      <w:r>
        <w:rPr>
          <w:lang w:val="en-GB"/>
        </w:rPr>
        <w:t>Then she smel</w:t>
      </w:r>
      <w:ins w:id="54" w:author="sarah rossi" w:date="2014-06-15T01:35:00Z">
        <w:r w:rsidR="007E4BF4">
          <w:rPr>
            <w:lang w:val="en-GB"/>
          </w:rPr>
          <w:t>led</w:t>
        </w:r>
      </w:ins>
      <w:del w:id="55" w:author="sarah rossi" w:date="2014-06-15T01:35:00Z">
        <w:r w:rsidDel="007E4BF4">
          <w:rPr>
            <w:lang w:val="en-GB"/>
          </w:rPr>
          <w:delText>t</w:delText>
        </w:r>
      </w:del>
      <w:r>
        <w:rPr>
          <w:lang w:val="en-GB"/>
        </w:rPr>
        <w:t xml:space="preserve"> a thick </w:t>
      </w:r>
      <w:del w:id="56" w:author="sarah rossi" w:date="2014-06-15T01:35:00Z">
        <w:r w:rsidDel="007E4BF4">
          <w:rPr>
            <w:lang w:val="en-GB"/>
          </w:rPr>
          <w:delText xml:space="preserve">dark </w:delText>
        </w:r>
      </w:del>
      <w:ins w:id="57" w:author="sarah rossi" w:date="2014-06-15T01:35:00Z">
        <w:r w:rsidR="007E4BF4">
          <w:rPr>
            <w:lang w:val="en-GB"/>
          </w:rPr>
          <w:t xml:space="preserve">dusty </w:t>
        </w:r>
      </w:ins>
      <w:r>
        <w:rPr>
          <w:lang w:val="en-GB"/>
        </w:rPr>
        <w:t xml:space="preserve">smoke </w:t>
      </w:r>
      <w:del w:id="58" w:author="sarah rossi" w:date="2014-06-15T01:35:00Z">
        <w:r w:rsidDel="007E4BF4">
          <w:rPr>
            <w:lang w:val="en-GB"/>
          </w:rPr>
          <w:delText xml:space="preserve"> </w:delText>
        </w:r>
      </w:del>
      <w:r>
        <w:rPr>
          <w:lang w:val="en-GB"/>
        </w:rPr>
        <w:t>that made her cough</w:t>
      </w:r>
      <w:del w:id="59" w:author="sarah rossi" w:date="2014-06-15T01:47:00Z">
        <w:r w:rsidDel="00CD256F">
          <w:rPr>
            <w:lang w:val="en-GB"/>
          </w:rPr>
          <w:delText>ing</w:delText>
        </w:r>
      </w:del>
      <w:r>
        <w:rPr>
          <w:lang w:val="en-GB"/>
        </w:rPr>
        <w:t>.</w:t>
      </w:r>
    </w:p>
    <w:p w14:paraId="35E75C79" w14:textId="385EB82A" w:rsidR="006E6DDC" w:rsidRDefault="006E6DDC">
      <w:pPr>
        <w:rPr>
          <w:lang w:val="en-GB"/>
        </w:rPr>
      </w:pPr>
      <w:r>
        <w:rPr>
          <w:lang w:val="en-GB"/>
        </w:rPr>
        <w:t xml:space="preserve">Then she heard a terrible roar that </w:t>
      </w:r>
      <w:del w:id="60" w:author="sarah rossi" w:date="2014-06-15T01:36:00Z">
        <w:r w:rsidDel="009A3356">
          <w:rPr>
            <w:lang w:val="en-GB"/>
          </w:rPr>
          <w:delText>made her get</w:delText>
        </w:r>
      </w:del>
      <w:ins w:id="61" w:author="sarah rossi" w:date="2014-06-15T01:36:00Z">
        <w:r w:rsidR="009A3356">
          <w:rPr>
            <w:lang w:val="en-GB"/>
          </w:rPr>
          <w:t>gave her</w:t>
        </w:r>
      </w:ins>
      <w:r>
        <w:rPr>
          <w:lang w:val="en-GB"/>
        </w:rPr>
        <w:t xml:space="preserve"> </w:t>
      </w:r>
      <w:proofErr w:type="spellStart"/>
      <w:r>
        <w:rPr>
          <w:lang w:val="en-GB"/>
        </w:rPr>
        <w:t>goosebumps</w:t>
      </w:r>
      <w:proofErr w:type="spellEnd"/>
      <w:r>
        <w:rPr>
          <w:lang w:val="en-GB"/>
        </w:rPr>
        <w:t>.</w:t>
      </w:r>
    </w:p>
    <w:p w14:paraId="3111A497" w14:textId="3DD234A5" w:rsidR="006E6DDC" w:rsidRDefault="006E6DDC">
      <w:pPr>
        <w:rPr>
          <w:ins w:id="62" w:author="g b" w:date="2014-06-15T09:48:00Z"/>
          <w:lang w:val="en-GB"/>
        </w:rPr>
      </w:pPr>
      <w:del w:id="63" w:author="sarah rossi" w:date="2014-06-15T01:38:00Z">
        <w:r w:rsidDel="009A3356">
          <w:rPr>
            <w:lang w:val="en-GB"/>
          </w:rPr>
          <w:delText xml:space="preserve">In the end </w:delText>
        </w:r>
      </w:del>
      <w:r>
        <w:rPr>
          <w:lang w:val="en-GB"/>
        </w:rPr>
        <w:t>Cora</w:t>
      </w:r>
      <w:ins w:id="64" w:author="sarah rossi" w:date="2014-06-15T01:38:00Z">
        <w:r w:rsidR="009A3356">
          <w:rPr>
            <w:lang w:val="en-GB"/>
          </w:rPr>
          <w:t xml:space="preserve"> </w:t>
        </w:r>
      </w:ins>
      <w:ins w:id="65" w:author="sarah rossi" w:date="2014-06-15T01:40:00Z">
        <w:r w:rsidR="00CD256F">
          <w:rPr>
            <w:lang w:val="en-GB"/>
          </w:rPr>
          <w:t>fin</w:t>
        </w:r>
      </w:ins>
      <w:ins w:id="66" w:author="sarah rossi" w:date="2014-06-15T01:38:00Z">
        <w:r w:rsidR="009A3356">
          <w:rPr>
            <w:lang w:val="en-GB"/>
          </w:rPr>
          <w:t>ally</w:t>
        </w:r>
      </w:ins>
      <w:r>
        <w:rPr>
          <w:lang w:val="en-GB"/>
        </w:rPr>
        <w:t xml:space="preserve"> decided to turn, but she did</w:t>
      </w:r>
      <w:ins w:id="67" w:author="sarah rossi" w:date="2014-06-15T01:38:00Z">
        <w:r w:rsidR="009A3356">
          <w:rPr>
            <w:lang w:val="en-GB"/>
          </w:rPr>
          <w:t xml:space="preserve"> it</w:t>
        </w:r>
      </w:ins>
      <w:r>
        <w:rPr>
          <w:lang w:val="en-GB"/>
        </w:rPr>
        <w:t xml:space="preserve"> </w:t>
      </w:r>
      <w:del w:id="68" w:author="sarah rossi" w:date="2014-06-15T01:42:00Z">
        <w:r w:rsidDel="00CD256F">
          <w:rPr>
            <w:lang w:val="en-GB"/>
          </w:rPr>
          <w:delText>so really</w:delText>
        </w:r>
      </w:del>
      <w:ins w:id="69" w:author="sarah rossi" w:date="2014-06-15T01:42:00Z">
        <w:r w:rsidR="00CD256F">
          <w:rPr>
            <w:lang w:val="en-GB"/>
          </w:rPr>
          <w:t>very</w:t>
        </w:r>
      </w:ins>
      <w:r>
        <w:rPr>
          <w:lang w:val="en-GB"/>
        </w:rPr>
        <w:t xml:space="preserve">, </w:t>
      </w:r>
      <w:del w:id="70" w:author="sarah rossi" w:date="2014-06-15T01:42:00Z">
        <w:r w:rsidDel="00CD256F">
          <w:rPr>
            <w:lang w:val="en-GB"/>
          </w:rPr>
          <w:delText xml:space="preserve">really </w:delText>
        </w:r>
      </w:del>
      <w:ins w:id="71" w:author="sarah rossi" w:date="2014-06-15T01:42:00Z">
        <w:r w:rsidR="00CD256F">
          <w:rPr>
            <w:lang w:val="en-GB"/>
          </w:rPr>
          <w:t xml:space="preserve">very </w:t>
        </w:r>
      </w:ins>
      <w:r>
        <w:rPr>
          <w:lang w:val="en-GB"/>
        </w:rPr>
        <w:t xml:space="preserve">slowly… </w:t>
      </w:r>
      <w:del w:id="72" w:author="sarah rossi" w:date="2014-06-15T01:42:00Z">
        <w:r w:rsidDel="00CD256F">
          <w:rPr>
            <w:lang w:val="en-GB"/>
          </w:rPr>
          <w:delText xml:space="preserve">And </w:delText>
        </w:r>
      </w:del>
      <w:proofErr w:type="gramStart"/>
      <w:ins w:id="73" w:author="sarah rossi" w:date="2014-06-15T01:42:00Z">
        <w:r w:rsidR="00CD256F">
          <w:rPr>
            <w:lang w:val="en-GB"/>
          </w:rPr>
          <w:t>Until</w:t>
        </w:r>
        <w:proofErr w:type="gramEnd"/>
        <w:r w:rsidR="00CD256F">
          <w:rPr>
            <w:lang w:val="en-GB"/>
          </w:rPr>
          <w:t xml:space="preserve"> </w:t>
        </w:r>
      </w:ins>
      <w:r>
        <w:rPr>
          <w:lang w:val="en-GB"/>
        </w:rPr>
        <w:t>she found herself looking a</w:t>
      </w:r>
      <w:ins w:id="74" w:author="sarah rossi" w:date="2014-06-15T01:42:00Z">
        <w:r w:rsidR="00CD256F">
          <w:rPr>
            <w:lang w:val="en-GB"/>
          </w:rPr>
          <w:t>t a</w:t>
        </w:r>
      </w:ins>
      <w:r>
        <w:rPr>
          <w:lang w:val="en-GB"/>
        </w:rPr>
        <w:t xml:space="preserve"> real full dragon right in the eyes.</w:t>
      </w:r>
    </w:p>
    <w:p w14:paraId="5E8FDAA7" w14:textId="77777777" w:rsidR="007E3442" w:rsidRDefault="007E3442">
      <w:pPr>
        <w:rPr>
          <w:ins w:id="75" w:author="g b" w:date="2014-06-15T09:48:00Z"/>
          <w:lang w:val="en-GB"/>
        </w:rPr>
      </w:pPr>
    </w:p>
    <w:p w14:paraId="4FC431FA" w14:textId="34BE2095" w:rsidR="007E3442" w:rsidRPr="007E3442" w:rsidRDefault="007E3442">
      <w:pPr>
        <w:rPr>
          <w:b/>
          <w:lang w:val="en-GB"/>
          <w:rPrChange w:id="76" w:author="g b" w:date="2014-06-15T09:48:00Z">
            <w:rPr>
              <w:lang w:val="en-GB"/>
            </w:rPr>
          </w:rPrChange>
        </w:rPr>
      </w:pPr>
      <w:ins w:id="77" w:author="g b" w:date="2014-06-15T09:48:00Z">
        <w:r w:rsidRPr="007E3442">
          <w:rPr>
            <w:b/>
            <w:lang w:val="en-GB"/>
            <w:rPrChange w:id="78" w:author="g b" w:date="2014-06-15T09:48:00Z">
              <w:rPr>
                <w:lang w:val="en-GB"/>
              </w:rPr>
            </w:rPrChange>
          </w:rPr>
          <w:t>2.</w:t>
        </w:r>
      </w:ins>
    </w:p>
    <w:p w14:paraId="4FFBB8A3" w14:textId="0FF1964D" w:rsidR="006E6DDC" w:rsidRDefault="006E6DDC">
      <w:pPr>
        <w:rPr>
          <w:lang w:val="en-GB"/>
        </w:rPr>
      </w:pPr>
      <w:r>
        <w:rPr>
          <w:lang w:val="en-GB"/>
        </w:rPr>
        <w:t xml:space="preserve">-- A dragon! – </w:t>
      </w:r>
      <w:proofErr w:type="gramStart"/>
      <w:r>
        <w:rPr>
          <w:lang w:val="en-GB"/>
        </w:rPr>
        <w:t>screamed</w:t>
      </w:r>
      <w:proofErr w:type="gramEnd"/>
      <w:r>
        <w:rPr>
          <w:lang w:val="en-GB"/>
        </w:rPr>
        <w:t xml:space="preserve"> Cora.</w:t>
      </w:r>
    </w:p>
    <w:p w14:paraId="389A3BB6" w14:textId="1BA4D6BB" w:rsidR="006E6DDC" w:rsidRDefault="006E6DDC">
      <w:pPr>
        <w:rPr>
          <w:lang w:val="en-GB"/>
        </w:rPr>
      </w:pPr>
      <w:r>
        <w:rPr>
          <w:lang w:val="en-GB"/>
        </w:rPr>
        <w:t xml:space="preserve">-- Roar! – </w:t>
      </w:r>
      <w:proofErr w:type="gramStart"/>
      <w:r>
        <w:rPr>
          <w:lang w:val="en-GB"/>
        </w:rPr>
        <w:t>roared</w:t>
      </w:r>
      <w:proofErr w:type="gramEnd"/>
      <w:r>
        <w:rPr>
          <w:lang w:val="en-GB"/>
        </w:rPr>
        <w:t xml:space="preserve"> the dragon.</w:t>
      </w:r>
    </w:p>
    <w:p w14:paraId="2FC109E1" w14:textId="2BEE6EE1" w:rsidR="006E6DDC" w:rsidRDefault="00B03DAA">
      <w:pPr>
        <w:rPr>
          <w:lang w:val="en-GB"/>
        </w:rPr>
      </w:pPr>
      <w:r>
        <w:rPr>
          <w:lang w:val="en-GB"/>
        </w:rPr>
        <w:t xml:space="preserve">Cora turned </w:t>
      </w:r>
      <w:r w:rsidR="006E6DDC">
        <w:rPr>
          <w:lang w:val="en-GB"/>
        </w:rPr>
        <w:t>again and</w:t>
      </w:r>
      <w:r>
        <w:rPr>
          <w:lang w:val="en-GB"/>
        </w:rPr>
        <w:t xml:space="preserve"> </w:t>
      </w:r>
      <w:del w:id="79" w:author="sarah rossi" w:date="2014-06-15T01:46:00Z">
        <w:r w:rsidDel="00CD256F">
          <w:rPr>
            <w:lang w:val="en-GB"/>
          </w:rPr>
          <w:delText>she</w:delText>
        </w:r>
        <w:r w:rsidR="006E6DDC" w:rsidDel="00CD256F">
          <w:rPr>
            <w:lang w:val="en-GB"/>
          </w:rPr>
          <w:delText xml:space="preserve"> </w:delText>
        </w:r>
      </w:del>
      <w:r w:rsidR="006E6DDC">
        <w:rPr>
          <w:lang w:val="en-GB"/>
        </w:rPr>
        <w:t>run through the door and down the turret</w:t>
      </w:r>
      <w:del w:id="80" w:author="sarah rossi" w:date="2014-06-15T01:46:00Z">
        <w:r w:rsidR="006E6DDC" w:rsidDel="00CD256F">
          <w:rPr>
            <w:lang w:val="en-GB"/>
          </w:rPr>
          <w:delText>s</w:delText>
        </w:r>
      </w:del>
      <w:r w:rsidR="006E6DDC">
        <w:rPr>
          <w:lang w:val="en-GB"/>
        </w:rPr>
        <w:t xml:space="preserve"> stairs, </w:t>
      </w:r>
      <w:del w:id="81" w:author="sarah rossi" w:date="2014-06-15T01:52:00Z">
        <w:r w:rsidR="006E6DDC" w:rsidDel="004D21D3">
          <w:rPr>
            <w:lang w:val="en-GB"/>
          </w:rPr>
          <w:delText xml:space="preserve">and </w:delText>
        </w:r>
      </w:del>
      <w:ins w:id="82" w:author="sarah rossi" w:date="2014-06-15T01:52:00Z">
        <w:r w:rsidR="004D21D3">
          <w:rPr>
            <w:lang w:val="en-GB"/>
          </w:rPr>
          <w:t xml:space="preserve">then </w:t>
        </w:r>
      </w:ins>
      <w:r w:rsidR="006E6DDC">
        <w:rPr>
          <w:lang w:val="en-GB"/>
        </w:rPr>
        <w:t>into the castle park that was, in fact, a real forest.</w:t>
      </w:r>
    </w:p>
    <w:p w14:paraId="7A9DACE5" w14:textId="77777777" w:rsidR="006E6DDC" w:rsidRDefault="006E6DDC">
      <w:pPr>
        <w:rPr>
          <w:lang w:val="en-GB"/>
        </w:rPr>
      </w:pPr>
    </w:p>
    <w:p w14:paraId="7FEFD1E8" w14:textId="2E549CE1" w:rsidR="006E6DDC" w:rsidRDefault="006E6DDC">
      <w:pPr>
        <w:rPr>
          <w:ins w:id="83" w:author="g b" w:date="2014-06-15T09:48:00Z"/>
          <w:lang w:val="en-GB"/>
        </w:rPr>
      </w:pPr>
      <w:r w:rsidRPr="00527577">
        <w:rPr>
          <w:highlight w:val="yellow"/>
          <w:lang w:val="en-GB"/>
          <w:rPrChange w:id="84" w:author="g b" w:date="2014-06-15T09:56:00Z">
            <w:rPr>
              <w:lang w:val="en-GB"/>
            </w:rPr>
          </w:rPrChange>
        </w:rPr>
        <w:t>ID 3</w:t>
      </w:r>
      <w:r>
        <w:rPr>
          <w:lang w:val="en-GB"/>
        </w:rPr>
        <w:t xml:space="preserve"> </w:t>
      </w:r>
    </w:p>
    <w:p w14:paraId="6897B7D0" w14:textId="77777777" w:rsidR="007E3442" w:rsidRDefault="007E3442">
      <w:pPr>
        <w:rPr>
          <w:ins w:id="85" w:author="g b" w:date="2014-06-15T09:48:00Z"/>
          <w:lang w:val="en-GB"/>
        </w:rPr>
      </w:pPr>
    </w:p>
    <w:p w14:paraId="1F7383C7" w14:textId="2D931B46" w:rsidR="007E3442" w:rsidRPr="007E3442" w:rsidRDefault="007E3442">
      <w:pPr>
        <w:rPr>
          <w:b/>
          <w:lang w:val="en-GB"/>
          <w:rPrChange w:id="86" w:author="g b" w:date="2014-06-15T09:49:00Z">
            <w:rPr>
              <w:lang w:val="en-GB"/>
            </w:rPr>
          </w:rPrChange>
        </w:rPr>
      </w:pPr>
      <w:ins w:id="87" w:author="g b" w:date="2014-06-15T09:48:00Z">
        <w:r w:rsidRPr="007E3442">
          <w:rPr>
            <w:b/>
            <w:lang w:val="en-GB"/>
            <w:rPrChange w:id="88" w:author="g b" w:date="2014-06-15T09:49:00Z">
              <w:rPr>
                <w:lang w:val="en-GB"/>
              </w:rPr>
            </w:rPrChange>
          </w:rPr>
          <w:t>FUN</w:t>
        </w:r>
      </w:ins>
    </w:p>
    <w:p w14:paraId="36D23460" w14:textId="77777777" w:rsidR="00DA3A58" w:rsidRDefault="00DA3A58">
      <w:pPr>
        <w:rPr>
          <w:lang w:val="en-GB"/>
        </w:rPr>
      </w:pPr>
    </w:p>
    <w:p w14:paraId="0701BF05" w14:textId="77777777" w:rsidR="007E3442" w:rsidRPr="007E3442" w:rsidRDefault="00DA3A58" w:rsidP="00DA3A58">
      <w:pPr>
        <w:rPr>
          <w:ins w:id="89" w:author="g b" w:date="2014-06-15T09:49:00Z"/>
          <w:b/>
          <w:lang w:val="en-GB"/>
          <w:rPrChange w:id="90" w:author="g b" w:date="2014-06-15T09:49:00Z">
            <w:rPr>
              <w:ins w:id="91" w:author="g b" w:date="2014-06-15T09:49:00Z"/>
              <w:lang w:val="en-GB"/>
            </w:rPr>
          </w:rPrChange>
        </w:rPr>
      </w:pPr>
      <w:del w:id="92" w:author="g b" w:date="2014-06-15T09:49:00Z">
        <w:r w:rsidRPr="007E3442" w:rsidDel="007E3442">
          <w:rPr>
            <w:b/>
            <w:lang w:val="en-GB"/>
            <w:rPrChange w:id="93" w:author="g b" w:date="2014-06-15T09:49:00Z">
              <w:rPr>
                <w:lang w:val="en-GB"/>
              </w:rPr>
            </w:rPrChange>
          </w:rPr>
          <w:delText xml:space="preserve">Cora </w:delText>
        </w:r>
      </w:del>
      <w:ins w:id="94" w:author="g b" w:date="2014-06-15T09:49:00Z">
        <w:r w:rsidR="007E3442" w:rsidRPr="007E3442">
          <w:rPr>
            <w:b/>
            <w:lang w:val="en-GB"/>
            <w:rPrChange w:id="95" w:author="g b" w:date="2014-06-15T09:49:00Z">
              <w:rPr>
                <w:lang w:val="en-GB"/>
              </w:rPr>
            </w:rPrChange>
          </w:rPr>
          <w:t>1.</w:t>
        </w:r>
      </w:ins>
    </w:p>
    <w:p w14:paraId="058F27BA" w14:textId="3AB0BE6F" w:rsidR="00DA3A58" w:rsidRDefault="007E3442" w:rsidP="00DA3A58">
      <w:pPr>
        <w:rPr>
          <w:lang w:val="en-GB"/>
        </w:rPr>
      </w:pPr>
      <w:ins w:id="96" w:author="g b" w:date="2014-06-15T09:49:00Z">
        <w:r>
          <w:rPr>
            <w:lang w:val="en-GB"/>
          </w:rPr>
          <w:t xml:space="preserve">Cora </w:t>
        </w:r>
      </w:ins>
      <w:r w:rsidR="00DA3A58">
        <w:rPr>
          <w:lang w:val="en-GB"/>
        </w:rPr>
        <w:t xml:space="preserve">felt </w:t>
      </w:r>
      <w:proofErr w:type="gramStart"/>
      <w:r w:rsidR="00DA3A58">
        <w:rPr>
          <w:lang w:val="en-GB"/>
        </w:rPr>
        <w:t>a strange</w:t>
      </w:r>
      <w:proofErr w:type="gramEnd"/>
      <w:r w:rsidR="00DA3A58">
        <w:rPr>
          <w:lang w:val="en-GB"/>
        </w:rPr>
        <w:t xml:space="preserve"> warmth just behind her shoulders.</w:t>
      </w:r>
    </w:p>
    <w:p w14:paraId="5FF3BBA6" w14:textId="763F9F0C" w:rsidR="00DA3A58" w:rsidRDefault="00DA3A58" w:rsidP="00DA3A58">
      <w:pPr>
        <w:rPr>
          <w:lang w:val="en-GB"/>
        </w:rPr>
      </w:pPr>
      <w:r>
        <w:rPr>
          <w:lang w:val="en-GB"/>
        </w:rPr>
        <w:t>Then a thick smoke made her cough.</w:t>
      </w:r>
    </w:p>
    <w:p w14:paraId="2472A82C" w14:textId="455A5541" w:rsidR="00DA3A58" w:rsidRDefault="00DA3A58" w:rsidP="00DA3A58">
      <w:pPr>
        <w:rPr>
          <w:lang w:val="en-GB"/>
        </w:rPr>
      </w:pPr>
      <w:r>
        <w:rPr>
          <w:lang w:val="en-GB"/>
        </w:rPr>
        <w:t xml:space="preserve">Then a strong, </w:t>
      </w:r>
      <w:r w:rsidR="00B03DAA">
        <w:rPr>
          <w:lang w:val="en-GB"/>
        </w:rPr>
        <w:t>deep</w:t>
      </w:r>
      <w:r>
        <w:rPr>
          <w:lang w:val="en-GB"/>
        </w:rPr>
        <w:t xml:space="preserve"> voice roared: -- PEEEKKAAAABOOOOO!</w:t>
      </w:r>
    </w:p>
    <w:p w14:paraId="22B210CC" w14:textId="1E5F0832" w:rsidR="00DA3A58" w:rsidRDefault="00DA3A58" w:rsidP="00DA3A58">
      <w:pPr>
        <w:rPr>
          <w:ins w:id="97" w:author="g b" w:date="2014-06-15T09:49:00Z"/>
          <w:lang w:val="en-GB"/>
        </w:rPr>
      </w:pPr>
      <w:r>
        <w:rPr>
          <w:lang w:val="en-GB"/>
        </w:rPr>
        <w:t xml:space="preserve">Cora turned and she saw a real, full dragon that was jumping on the castle </w:t>
      </w:r>
      <w:proofErr w:type="spellStart"/>
      <w:r>
        <w:rPr>
          <w:lang w:val="en-GB"/>
        </w:rPr>
        <w:t>merlons</w:t>
      </w:r>
      <w:proofErr w:type="spellEnd"/>
      <w:r>
        <w:rPr>
          <w:lang w:val="en-GB"/>
        </w:rPr>
        <w:t>.</w:t>
      </w:r>
    </w:p>
    <w:p w14:paraId="7F8A05D2" w14:textId="77777777" w:rsidR="007E3442" w:rsidRDefault="007E3442" w:rsidP="00DA3A58">
      <w:pPr>
        <w:rPr>
          <w:ins w:id="98" w:author="g b" w:date="2014-06-15T09:49:00Z"/>
          <w:lang w:val="en-GB"/>
        </w:rPr>
      </w:pPr>
    </w:p>
    <w:p w14:paraId="6D0E4EBC" w14:textId="58EF6F77" w:rsidR="007E3442" w:rsidRPr="007E3442" w:rsidRDefault="007E3442" w:rsidP="00DA3A58">
      <w:pPr>
        <w:rPr>
          <w:b/>
          <w:lang w:val="en-GB"/>
          <w:rPrChange w:id="99" w:author="g b" w:date="2014-06-15T09:49:00Z">
            <w:rPr>
              <w:lang w:val="en-GB"/>
            </w:rPr>
          </w:rPrChange>
        </w:rPr>
      </w:pPr>
      <w:ins w:id="100" w:author="g b" w:date="2014-06-15T09:49:00Z">
        <w:r w:rsidRPr="007E3442">
          <w:rPr>
            <w:b/>
            <w:lang w:val="en-GB"/>
            <w:rPrChange w:id="101" w:author="g b" w:date="2014-06-15T09:49:00Z">
              <w:rPr>
                <w:lang w:val="en-GB"/>
              </w:rPr>
            </w:rPrChange>
          </w:rPr>
          <w:t>2.</w:t>
        </w:r>
      </w:ins>
    </w:p>
    <w:p w14:paraId="52158368" w14:textId="13AA371D" w:rsidR="00DA3A58" w:rsidRDefault="00DA3A58" w:rsidP="00DA3A58">
      <w:pPr>
        <w:rPr>
          <w:lang w:val="en-GB"/>
        </w:rPr>
      </w:pPr>
      <w:r>
        <w:rPr>
          <w:lang w:val="en-GB"/>
        </w:rPr>
        <w:t xml:space="preserve">-- Peekaboo! – </w:t>
      </w:r>
      <w:proofErr w:type="gramStart"/>
      <w:r>
        <w:rPr>
          <w:lang w:val="en-GB"/>
        </w:rPr>
        <w:t>shouted</w:t>
      </w:r>
      <w:proofErr w:type="gramEnd"/>
      <w:r>
        <w:rPr>
          <w:lang w:val="en-GB"/>
        </w:rPr>
        <w:t xml:space="preserve"> the dragon again with a big smile.</w:t>
      </w:r>
    </w:p>
    <w:p w14:paraId="5DAA63CB" w14:textId="232B825A" w:rsidR="00DA3A58" w:rsidRDefault="00DA3A58" w:rsidP="00DA3A58">
      <w:pPr>
        <w:rPr>
          <w:lang w:val="en-GB"/>
        </w:rPr>
      </w:pPr>
      <w:r>
        <w:rPr>
          <w:lang w:val="en-GB"/>
        </w:rPr>
        <w:lastRenderedPageBreak/>
        <w:t xml:space="preserve">But his mouth was so full of teeth, and his nostrils were smoking so much, that Cora </w:t>
      </w:r>
      <w:del w:id="102" w:author="sarah rossi" w:date="2014-06-15T01:47:00Z">
        <w:r w:rsidDel="00CD256F">
          <w:rPr>
            <w:lang w:val="en-GB"/>
          </w:rPr>
          <w:delText xml:space="preserve">get </w:delText>
        </w:r>
      </w:del>
      <w:ins w:id="103" w:author="sarah rossi" w:date="2014-06-15T01:47:00Z">
        <w:r w:rsidR="00CD256F">
          <w:rPr>
            <w:lang w:val="en-GB"/>
          </w:rPr>
          <w:t xml:space="preserve">got </w:t>
        </w:r>
      </w:ins>
      <w:r>
        <w:rPr>
          <w:lang w:val="en-GB"/>
        </w:rPr>
        <w:t>scared.</w:t>
      </w:r>
    </w:p>
    <w:p w14:paraId="6CC34B58" w14:textId="2C2ECDA8" w:rsidR="00DA3A58" w:rsidRDefault="00DA3A58" w:rsidP="00DA3A58">
      <w:pPr>
        <w:rPr>
          <w:lang w:val="en-GB"/>
        </w:rPr>
      </w:pPr>
      <w:r>
        <w:rPr>
          <w:lang w:val="en-GB"/>
        </w:rPr>
        <w:t xml:space="preserve">-- A dragon! – </w:t>
      </w:r>
      <w:proofErr w:type="gramStart"/>
      <w:r>
        <w:rPr>
          <w:lang w:val="en-GB"/>
        </w:rPr>
        <w:t>she</w:t>
      </w:r>
      <w:proofErr w:type="gramEnd"/>
      <w:r>
        <w:rPr>
          <w:lang w:val="en-GB"/>
        </w:rPr>
        <w:t xml:space="preserve"> screamed.</w:t>
      </w:r>
    </w:p>
    <w:p w14:paraId="39301B2C" w14:textId="6AF8E9AC" w:rsidR="00DA3A58" w:rsidRDefault="00DA3A58">
      <w:pPr>
        <w:rPr>
          <w:lang w:val="en-GB"/>
        </w:rPr>
      </w:pPr>
      <w:r>
        <w:rPr>
          <w:lang w:val="en-GB"/>
        </w:rPr>
        <w:t>Cora decided the best thing to do was</w:t>
      </w:r>
      <w:ins w:id="104" w:author="sarah rossi" w:date="2014-06-15T01:48:00Z">
        <w:r w:rsidR="00CD256F">
          <w:rPr>
            <w:lang w:val="en-GB"/>
          </w:rPr>
          <w:t xml:space="preserve"> to</w:t>
        </w:r>
      </w:ins>
      <w:r>
        <w:rPr>
          <w:lang w:val="en-GB"/>
        </w:rPr>
        <w:t xml:space="preserve"> run away. So she turned and </w:t>
      </w:r>
      <w:r w:rsidR="00B03DAA">
        <w:rPr>
          <w:lang w:val="en-GB"/>
        </w:rPr>
        <w:t xml:space="preserve">she </w:t>
      </w:r>
      <w:r>
        <w:rPr>
          <w:lang w:val="en-GB"/>
        </w:rPr>
        <w:t>run through the door and down the turret</w:t>
      </w:r>
      <w:del w:id="105" w:author="sarah rossi" w:date="2014-06-15T01:48:00Z">
        <w:r w:rsidDel="00CD256F">
          <w:rPr>
            <w:lang w:val="en-GB"/>
          </w:rPr>
          <w:delText>s</w:delText>
        </w:r>
      </w:del>
      <w:r>
        <w:rPr>
          <w:lang w:val="en-GB"/>
        </w:rPr>
        <w:t xml:space="preserve"> stairs, </w:t>
      </w:r>
      <w:r w:rsidR="00B03DAA">
        <w:rPr>
          <w:lang w:val="en-GB"/>
        </w:rPr>
        <w:t>then</w:t>
      </w:r>
      <w:r>
        <w:rPr>
          <w:lang w:val="en-GB"/>
        </w:rPr>
        <w:t xml:space="preserve"> into the castle park that was, in fact, a forest.</w:t>
      </w:r>
    </w:p>
    <w:p w14:paraId="7F133748" w14:textId="77777777" w:rsidR="006E6DDC" w:rsidRDefault="006E6DDC">
      <w:pPr>
        <w:rPr>
          <w:lang w:val="en-GB"/>
        </w:rPr>
      </w:pPr>
    </w:p>
    <w:p w14:paraId="1F3CB34E" w14:textId="75A07E32" w:rsidR="006E6DDC" w:rsidRDefault="006E6DDC">
      <w:pPr>
        <w:rPr>
          <w:ins w:id="106" w:author="g b" w:date="2014-06-15T09:49:00Z"/>
          <w:lang w:val="en-GB"/>
        </w:rPr>
      </w:pPr>
      <w:r w:rsidRPr="00527577">
        <w:rPr>
          <w:highlight w:val="yellow"/>
          <w:lang w:val="en-GB"/>
          <w:rPrChange w:id="107" w:author="g b" w:date="2014-06-15T09:56:00Z">
            <w:rPr>
              <w:lang w:val="en-GB"/>
            </w:rPr>
          </w:rPrChange>
        </w:rPr>
        <w:t>ID 4</w:t>
      </w:r>
    </w:p>
    <w:p w14:paraId="27FD19C7" w14:textId="77777777" w:rsidR="007E3442" w:rsidRDefault="007E3442">
      <w:pPr>
        <w:rPr>
          <w:lang w:val="en-GB"/>
        </w:rPr>
      </w:pPr>
    </w:p>
    <w:p w14:paraId="76B76B68" w14:textId="29868084" w:rsidR="006E6DDC" w:rsidRPr="007E3442" w:rsidRDefault="007E3442">
      <w:pPr>
        <w:rPr>
          <w:b/>
          <w:lang w:val="en-GB"/>
          <w:rPrChange w:id="108" w:author="g b" w:date="2014-06-15T09:49:00Z">
            <w:rPr>
              <w:lang w:val="en-GB"/>
            </w:rPr>
          </w:rPrChange>
        </w:rPr>
      </w:pPr>
      <w:ins w:id="109" w:author="g b" w:date="2014-06-15T09:49:00Z">
        <w:r w:rsidRPr="007E3442">
          <w:rPr>
            <w:b/>
            <w:lang w:val="en-GB"/>
            <w:rPrChange w:id="110" w:author="g b" w:date="2014-06-15T09:49:00Z">
              <w:rPr>
                <w:lang w:val="en-GB"/>
              </w:rPr>
            </w:rPrChange>
          </w:rPr>
          <w:t>CUTE</w:t>
        </w:r>
      </w:ins>
    </w:p>
    <w:p w14:paraId="33D2A842" w14:textId="77777777" w:rsidR="007E3442" w:rsidRDefault="007E3442" w:rsidP="00DA3A58">
      <w:pPr>
        <w:rPr>
          <w:ins w:id="111" w:author="g b" w:date="2014-06-15T09:49:00Z"/>
          <w:lang w:val="en-GB"/>
        </w:rPr>
      </w:pPr>
    </w:p>
    <w:p w14:paraId="338DB1F6" w14:textId="77777777" w:rsidR="007E3442" w:rsidRPr="007E3442" w:rsidRDefault="007E3442" w:rsidP="00DA3A58">
      <w:pPr>
        <w:rPr>
          <w:ins w:id="112" w:author="g b" w:date="2014-06-15T09:49:00Z"/>
          <w:b/>
          <w:lang w:val="en-GB"/>
          <w:rPrChange w:id="113" w:author="g b" w:date="2014-06-15T09:49:00Z">
            <w:rPr>
              <w:ins w:id="114" w:author="g b" w:date="2014-06-15T09:49:00Z"/>
              <w:lang w:val="en-GB"/>
            </w:rPr>
          </w:rPrChange>
        </w:rPr>
      </w:pPr>
      <w:ins w:id="115" w:author="g b" w:date="2014-06-15T09:49:00Z">
        <w:r w:rsidRPr="007E3442">
          <w:rPr>
            <w:b/>
            <w:lang w:val="en-GB"/>
            <w:rPrChange w:id="116" w:author="g b" w:date="2014-06-15T09:49:00Z">
              <w:rPr>
                <w:lang w:val="en-GB"/>
              </w:rPr>
            </w:rPrChange>
          </w:rPr>
          <w:t>1.</w:t>
        </w:r>
      </w:ins>
    </w:p>
    <w:p w14:paraId="6635D0FD" w14:textId="5DF0F6DE" w:rsidR="00DA3A58" w:rsidRDefault="00DA3A58" w:rsidP="00DA3A58">
      <w:pPr>
        <w:rPr>
          <w:lang w:val="en-GB"/>
        </w:rPr>
      </w:pPr>
      <w:r>
        <w:rPr>
          <w:lang w:val="en-GB"/>
        </w:rPr>
        <w:t xml:space="preserve">Cora felt </w:t>
      </w:r>
      <w:proofErr w:type="gramStart"/>
      <w:r>
        <w:rPr>
          <w:lang w:val="en-GB"/>
        </w:rPr>
        <w:t>a gentle</w:t>
      </w:r>
      <w:proofErr w:type="gramEnd"/>
      <w:r>
        <w:rPr>
          <w:lang w:val="en-GB"/>
        </w:rPr>
        <w:t xml:space="preserve"> warmth just behind her shoulders.</w:t>
      </w:r>
    </w:p>
    <w:p w14:paraId="30C439C4" w14:textId="2CC09087" w:rsidR="00DA3A58" w:rsidRDefault="00DA3A58" w:rsidP="00DA3A58">
      <w:pPr>
        <w:rPr>
          <w:lang w:val="en-GB"/>
        </w:rPr>
      </w:pPr>
      <w:r>
        <w:rPr>
          <w:lang w:val="en-GB"/>
        </w:rPr>
        <w:t xml:space="preserve">Then a deep voice boomed: -- Sorry, can </w:t>
      </w:r>
      <w:proofErr w:type="gramStart"/>
      <w:r>
        <w:rPr>
          <w:lang w:val="en-GB"/>
        </w:rPr>
        <w:t>I</w:t>
      </w:r>
      <w:r w:rsidR="00E74A9A">
        <w:rPr>
          <w:lang w:val="en-GB"/>
        </w:rPr>
        <w:t xml:space="preserve"> </w:t>
      </w:r>
      <w:r>
        <w:rPr>
          <w:lang w:val="en-GB"/>
        </w:rPr>
        <w:t>…?</w:t>
      </w:r>
      <w:proofErr w:type="gramEnd"/>
    </w:p>
    <w:p w14:paraId="72E8F2AF" w14:textId="052CC5EA" w:rsidR="00DA3A58" w:rsidRDefault="00DA3A58" w:rsidP="00DA3A58">
      <w:pPr>
        <w:rPr>
          <w:lang w:val="en-GB"/>
        </w:rPr>
      </w:pPr>
      <w:r>
        <w:rPr>
          <w:lang w:val="en-GB"/>
        </w:rPr>
        <w:t xml:space="preserve">Cora turned and she saw a real, full dragon that was climbing the castle </w:t>
      </w:r>
      <w:proofErr w:type="spellStart"/>
      <w:r>
        <w:rPr>
          <w:lang w:val="en-GB"/>
        </w:rPr>
        <w:t>merlons</w:t>
      </w:r>
      <w:proofErr w:type="spellEnd"/>
      <w:r>
        <w:rPr>
          <w:lang w:val="en-GB"/>
        </w:rPr>
        <w:t>.</w:t>
      </w:r>
    </w:p>
    <w:p w14:paraId="55ED6D32" w14:textId="77777777" w:rsidR="00DA3A58" w:rsidRDefault="00DA3A58" w:rsidP="00DA3A58">
      <w:pPr>
        <w:rPr>
          <w:ins w:id="117" w:author="g b" w:date="2014-06-15T09:49:00Z"/>
          <w:lang w:val="en-GB"/>
        </w:rPr>
      </w:pPr>
      <w:r>
        <w:rPr>
          <w:lang w:val="en-GB"/>
        </w:rPr>
        <w:t xml:space="preserve">The dragon seemed quite shy and </w:t>
      </w:r>
      <w:proofErr w:type="gramStart"/>
      <w:r>
        <w:rPr>
          <w:lang w:val="en-GB"/>
        </w:rPr>
        <w:t>well-mannered</w:t>
      </w:r>
      <w:proofErr w:type="gramEnd"/>
      <w:r>
        <w:rPr>
          <w:lang w:val="en-GB"/>
        </w:rPr>
        <w:t>, but he was also a dragon with a mouth full of teeth, and nostrils that were smoking.</w:t>
      </w:r>
    </w:p>
    <w:p w14:paraId="003B8DF3" w14:textId="77777777" w:rsidR="007E3442" w:rsidRDefault="007E3442" w:rsidP="00DA3A58">
      <w:pPr>
        <w:rPr>
          <w:ins w:id="118" w:author="g b" w:date="2014-06-15T09:49:00Z"/>
          <w:lang w:val="en-GB"/>
        </w:rPr>
      </w:pPr>
    </w:p>
    <w:p w14:paraId="07C15AF4" w14:textId="1FCAF48C" w:rsidR="007E3442" w:rsidRPr="007E3442" w:rsidRDefault="007E3442" w:rsidP="00DA3A58">
      <w:pPr>
        <w:rPr>
          <w:b/>
          <w:lang w:val="en-GB"/>
          <w:rPrChange w:id="119" w:author="g b" w:date="2014-06-15T09:49:00Z">
            <w:rPr>
              <w:lang w:val="en-GB"/>
            </w:rPr>
          </w:rPrChange>
        </w:rPr>
      </w:pPr>
      <w:ins w:id="120" w:author="g b" w:date="2014-06-15T09:49:00Z">
        <w:r w:rsidRPr="007E3442">
          <w:rPr>
            <w:b/>
            <w:lang w:val="en-GB"/>
            <w:rPrChange w:id="121" w:author="g b" w:date="2014-06-15T09:49:00Z">
              <w:rPr>
                <w:lang w:val="en-GB"/>
              </w:rPr>
            </w:rPrChange>
          </w:rPr>
          <w:t>2.</w:t>
        </w:r>
      </w:ins>
    </w:p>
    <w:p w14:paraId="0CDCE896" w14:textId="17FA79D6" w:rsidR="00DA3A58" w:rsidRDefault="00DA3A58" w:rsidP="00DA3A58">
      <w:pPr>
        <w:rPr>
          <w:lang w:val="en-GB"/>
        </w:rPr>
      </w:pPr>
      <w:r>
        <w:rPr>
          <w:lang w:val="en-GB"/>
        </w:rPr>
        <w:t xml:space="preserve">-- Can I introduce myself? – </w:t>
      </w:r>
      <w:proofErr w:type="gramStart"/>
      <w:r>
        <w:rPr>
          <w:lang w:val="en-GB"/>
        </w:rPr>
        <w:t>asked</w:t>
      </w:r>
      <w:proofErr w:type="gramEnd"/>
      <w:r>
        <w:rPr>
          <w:lang w:val="en-GB"/>
        </w:rPr>
        <w:t xml:space="preserve"> the dragon, but all that Cora </w:t>
      </w:r>
      <w:r w:rsidR="00E74A9A">
        <w:rPr>
          <w:lang w:val="en-GB"/>
        </w:rPr>
        <w:t xml:space="preserve"> heard </w:t>
      </w:r>
      <w:r>
        <w:rPr>
          <w:lang w:val="en-GB"/>
        </w:rPr>
        <w:t>was a big roar.</w:t>
      </w:r>
    </w:p>
    <w:p w14:paraId="5B550747" w14:textId="75207DC2" w:rsidR="00DA3A58" w:rsidRDefault="00DA3A58" w:rsidP="00DA3A58">
      <w:pPr>
        <w:rPr>
          <w:lang w:val="en-GB"/>
        </w:rPr>
      </w:pPr>
      <w:r>
        <w:rPr>
          <w:lang w:val="en-GB"/>
        </w:rPr>
        <w:t xml:space="preserve">She decided the best thing to do was </w:t>
      </w:r>
      <w:ins w:id="122" w:author="sarah rossi" w:date="2014-06-15T01:51:00Z">
        <w:r w:rsidR="004D21D3">
          <w:rPr>
            <w:lang w:val="en-GB"/>
          </w:rPr>
          <w:t xml:space="preserve">to </w:t>
        </w:r>
      </w:ins>
      <w:r>
        <w:rPr>
          <w:lang w:val="en-GB"/>
        </w:rPr>
        <w:t>run away. So she turned her back again and</w:t>
      </w:r>
      <w:ins w:id="123" w:author="sarah rossi" w:date="2014-06-15T01:52:00Z">
        <w:r w:rsidR="004D21D3">
          <w:rPr>
            <w:lang w:val="en-GB"/>
          </w:rPr>
          <w:t xml:space="preserve"> she</w:t>
        </w:r>
      </w:ins>
      <w:r>
        <w:rPr>
          <w:lang w:val="en-GB"/>
        </w:rPr>
        <w:t xml:space="preserve"> run through the door and down the turrets stairs, </w:t>
      </w:r>
      <w:del w:id="124" w:author="sarah rossi" w:date="2014-06-15T01:52:00Z">
        <w:r w:rsidDel="004D21D3">
          <w:rPr>
            <w:lang w:val="en-GB"/>
          </w:rPr>
          <w:delText xml:space="preserve">and </w:delText>
        </w:r>
      </w:del>
      <w:ins w:id="125" w:author="sarah rossi" w:date="2014-06-15T01:52:00Z">
        <w:r w:rsidR="004D21D3">
          <w:rPr>
            <w:lang w:val="en-GB"/>
          </w:rPr>
          <w:t xml:space="preserve">then </w:t>
        </w:r>
      </w:ins>
      <w:r>
        <w:rPr>
          <w:lang w:val="en-GB"/>
        </w:rPr>
        <w:t>into the castle park that was, in fact, a forest.</w:t>
      </w:r>
    </w:p>
    <w:p w14:paraId="10FC78ED" w14:textId="77777777" w:rsidR="00DA3A58" w:rsidRDefault="00DA3A58">
      <w:pPr>
        <w:rPr>
          <w:lang w:val="en-GB"/>
        </w:rPr>
      </w:pPr>
    </w:p>
    <w:p w14:paraId="40B7CCBA" w14:textId="77777777" w:rsidR="00DA3A58" w:rsidRDefault="00DA3A58">
      <w:pPr>
        <w:rPr>
          <w:lang w:val="en-GB"/>
        </w:rPr>
      </w:pPr>
    </w:p>
    <w:p w14:paraId="570D131A" w14:textId="190BB91E" w:rsidR="006E6DDC" w:rsidRDefault="006E6DDC">
      <w:pPr>
        <w:rPr>
          <w:lang w:val="en-GB"/>
        </w:rPr>
      </w:pPr>
      <w:r w:rsidRPr="00527577">
        <w:rPr>
          <w:highlight w:val="yellow"/>
          <w:lang w:val="en-GB"/>
          <w:rPrChange w:id="126" w:author="g b" w:date="2014-06-15T09:56:00Z">
            <w:rPr>
              <w:lang w:val="en-GB"/>
            </w:rPr>
          </w:rPrChange>
        </w:rPr>
        <w:t>ID 5</w:t>
      </w:r>
    </w:p>
    <w:p w14:paraId="6FD60EBD" w14:textId="77777777" w:rsidR="006E6DDC" w:rsidRDefault="006E6DDC">
      <w:pPr>
        <w:rPr>
          <w:ins w:id="127" w:author="g b" w:date="2014-06-15T09:51:00Z"/>
          <w:lang w:val="en-GB"/>
        </w:rPr>
      </w:pPr>
    </w:p>
    <w:p w14:paraId="64F00788" w14:textId="675DCEDC" w:rsidR="007E3442" w:rsidRPr="007E3442" w:rsidRDefault="007E3442">
      <w:pPr>
        <w:rPr>
          <w:ins w:id="128" w:author="g b" w:date="2014-06-15T09:50:00Z"/>
          <w:b/>
          <w:lang w:val="en-GB"/>
          <w:rPrChange w:id="129" w:author="g b" w:date="2014-06-15T09:51:00Z">
            <w:rPr>
              <w:ins w:id="130" w:author="g b" w:date="2014-06-15T09:50:00Z"/>
              <w:lang w:val="en-GB"/>
            </w:rPr>
          </w:rPrChange>
        </w:rPr>
      </w:pPr>
      <w:ins w:id="131" w:author="g b" w:date="2014-06-15T09:51:00Z">
        <w:r w:rsidRPr="007E3442">
          <w:rPr>
            <w:b/>
            <w:lang w:val="en-GB"/>
            <w:rPrChange w:id="132" w:author="g b" w:date="2014-06-15T09:51:00Z">
              <w:rPr>
                <w:lang w:val="en-GB"/>
              </w:rPr>
            </w:rPrChange>
          </w:rPr>
          <w:t>SCARY</w:t>
        </w:r>
      </w:ins>
    </w:p>
    <w:p w14:paraId="0C387E86" w14:textId="6E5A84A3" w:rsidR="007E3442" w:rsidRPr="007E3442" w:rsidRDefault="007E3442">
      <w:pPr>
        <w:rPr>
          <w:b/>
          <w:lang w:val="en-GB"/>
          <w:rPrChange w:id="133" w:author="g b" w:date="2014-06-15T09:50:00Z">
            <w:rPr>
              <w:lang w:val="en-GB"/>
            </w:rPr>
          </w:rPrChange>
        </w:rPr>
      </w:pPr>
      <w:ins w:id="134" w:author="g b" w:date="2014-06-15T09:50:00Z">
        <w:r w:rsidRPr="007E3442">
          <w:rPr>
            <w:b/>
            <w:lang w:val="en-GB"/>
            <w:rPrChange w:id="135" w:author="g b" w:date="2014-06-15T09:50:00Z">
              <w:rPr>
                <w:lang w:val="en-GB"/>
              </w:rPr>
            </w:rPrChange>
          </w:rPr>
          <w:t>1.</w:t>
        </w:r>
      </w:ins>
    </w:p>
    <w:p w14:paraId="5AC6A152" w14:textId="77777777" w:rsidR="00494319" w:rsidRDefault="006E6DDC">
      <w:pPr>
        <w:rPr>
          <w:lang w:val="en-GB"/>
        </w:rPr>
      </w:pPr>
      <w:r>
        <w:rPr>
          <w:lang w:val="en-GB"/>
        </w:rPr>
        <w:t>Cora run and run through the forest. There was dark in there, and the trees seemed to loom over her</w:t>
      </w:r>
      <w:r w:rsidR="00494319">
        <w:rPr>
          <w:lang w:val="en-GB"/>
        </w:rPr>
        <w:t xml:space="preserve"> like fingers ready to grasp her clothes.</w:t>
      </w:r>
    </w:p>
    <w:p w14:paraId="1E22E42F" w14:textId="6186160D" w:rsidR="00494319" w:rsidRDefault="00494319">
      <w:pPr>
        <w:rPr>
          <w:ins w:id="136" w:author="g b" w:date="2014-06-15T09:50:00Z"/>
          <w:lang w:val="en-GB"/>
        </w:rPr>
      </w:pPr>
      <w:r>
        <w:rPr>
          <w:lang w:val="en-GB"/>
        </w:rPr>
        <w:t xml:space="preserve">Cora could feel the dragon flying just behind her, and he was roaring and he </w:t>
      </w:r>
      <w:del w:id="137" w:author="sarah rossi" w:date="2014-06-15T01:53:00Z">
        <w:r w:rsidDel="004D21D3">
          <w:rPr>
            <w:lang w:val="en-GB"/>
          </w:rPr>
          <w:delText xml:space="preserve">was </w:delText>
        </w:r>
      </w:del>
      <w:ins w:id="138" w:author="sarah rossi" w:date="2014-06-15T01:53:00Z">
        <w:r w:rsidR="004D21D3">
          <w:rPr>
            <w:lang w:val="en-GB"/>
          </w:rPr>
          <w:t xml:space="preserve">went </w:t>
        </w:r>
      </w:ins>
      <w:r>
        <w:rPr>
          <w:lang w:val="en-GB"/>
        </w:rPr>
        <w:t>so fast that he was going to catch her soon, for sure.</w:t>
      </w:r>
    </w:p>
    <w:p w14:paraId="48145FAA" w14:textId="77777777" w:rsidR="007E3442" w:rsidRDefault="007E3442">
      <w:pPr>
        <w:rPr>
          <w:ins w:id="139" w:author="g b" w:date="2014-06-15T09:50:00Z"/>
          <w:lang w:val="en-GB"/>
        </w:rPr>
      </w:pPr>
    </w:p>
    <w:p w14:paraId="50A6CBEB" w14:textId="29E9DFB9" w:rsidR="007E3442" w:rsidRPr="007E3442" w:rsidRDefault="007E3442">
      <w:pPr>
        <w:rPr>
          <w:b/>
          <w:lang w:val="en-GB"/>
          <w:rPrChange w:id="140" w:author="g b" w:date="2014-06-15T09:50:00Z">
            <w:rPr>
              <w:lang w:val="en-GB"/>
            </w:rPr>
          </w:rPrChange>
        </w:rPr>
      </w:pPr>
      <w:ins w:id="141" w:author="g b" w:date="2014-06-15T09:50:00Z">
        <w:r w:rsidRPr="007E3442">
          <w:rPr>
            <w:b/>
            <w:lang w:val="en-GB"/>
            <w:rPrChange w:id="142" w:author="g b" w:date="2014-06-15T09:50:00Z">
              <w:rPr>
                <w:lang w:val="en-GB"/>
              </w:rPr>
            </w:rPrChange>
          </w:rPr>
          <w:t>2.</w:t>
        </w:r>
      </w:ins>
    </w:p>
    <w:p w14:paraId="12AF278D" w14:textId="3408530A" w:rsidR="00494319" w:rsidRDefault="00494319">
      <w:pPr>
        <w:rPr>
          <w:lang w:val="en-GB"/>
        </w:rPr>
      </w:pPr>
      <w:r>
        <w:rPr>
          <w:lang w:val="en-GB"/>
        </w:rPr>
        <w:t>-- I cannot flee from him</w:t>
      </w:r>
      <w:del w:id="143" w:author="sarah rossi" w:date="2014-06-15T01:53:00Z">
        <w:r w:rsidDel="004D21D3">
          <w:rPr>
            <w:lang w:val="en-GB"/>
          </w:rPr>
          <w:delText>.</w:delText>
        </w:r>
      </w:del>
      <w:r>
        <w:rPr>
          <w:lang w:val="en-GB"/>
        </w:rPr>
        <w:t xml:space="preserve"> – </w:t>
      </w:r>
      <w:del w:id="144" w:author="sarah rossi" w:date="2014-06-15T01:54:00Z">
        <w:r w:rsidDel="004D21D3">
          <w:rPr>
            <w:lang w:val="en-GB"/>
          </w:rPr>
          <w:delText xml:space="preserve">Decided </w:delText>
        </w:r>
      </w:del>
      <w:ins w:id="145" w:author="sarah rossi" w:date="2014-06-15T01:54:00Z">
        <w:r w:rsidR="004D21D3">
          <w:rPr>
            <w:lang w:val="en-GB"/>
          </w:rPr>
          <w:t xml:space="preserve">realized </w:t>
        </w:r>
      </w:ins>
      <w:r>
        <w:rPr>
          <w:lang w:val="en-GB"/>
        </w:rPr>
        <w:t>Cora. – My only hope is to fight</w:t>
      </w:r>
      <w:r w:rsidR="00E74A9A">
        <w:rPr>
          <w:lang w:val="en-GB"/>
        </w:rPr>
        <w:t xml:space="preserve"> back</w:t>
      </w:r>
      <w:r>
        <w:rPr>
          <w:lang w:val="en-GB"/>
        </w:rPr>
        <w:t>.</w:t>
      </w:r>
    </w:p>
    <w:p w14:paraId="02005E3A" w14:textId="24F3CF43" w:rsidR="006E6DDC" w:rsidRDefault="00494319">
      <w:pPr>
        <w:rPr>
          <w:lang w:val="en-GB"/>
        </w:rPr>
      </w:pPr>
      <w:r>
        <w:rPr>
          <w:lang w:val="en-GB"/>
        </w:rPr>
        <w:t>So the little girl collected all her braveness, turned to face the dragon, and started to roar</w:t>
      </w:r>
      <w:r w:rsidR="00E74A9A">
        <w:rPr>
          <w:lang w:val="en-GB"/>
        </w:rPr>
        <w:t>,</w:t>
      </w:r>
      <w:r>
        <w:rPr>
          <w:lang w:val="en-GB"/>
        </w:rPr>
        <w:t xml:space="preserve"> gnashing her little shiny teeth.</w:t>
      </w:r>
    </w:p>
    <w:p w14:paraId="4F5005BA" w14:textId="1BAF0905" w:rsidR="00494319" w:rsidRDefault="00494319">
      <w:pPr>
        <w:rPr>
          <w:lang w:val="en-GB"/>
        </w:rPr>
      </w:pPr>
      <w:r>
        <w:rPr>
          <w:lang w:val="en-GB"/>
        </w:rPr>
        <w:t xml:space="preserve">-- Oh, please don’t do that! – </w:t>
      </w:r>
      <w:proofErr w:type="gramStart"/>
      <w:r>
        <w:rPr>
          <w:lang w:val="en-GB"/>
        </w:rPr>
        <w:t>s</w:t>
      </w:r>
      <w:r w:rsidR="00E74A9A">
        <w:rPr>
          <w:lang w:val="en-GB"/>
        </w:rPr>
        <w:t>aid</w:t>
      </w:r>
      <w:proofErr w:type="gramEnd"/>
      <w:r>
        <w:rPr>
          <w:lang w:val="en-GB"/>
        </w:rPr>
        <w:t xml:space="preserve"> the dragon, seeing how terrible </w:t>
      </w:r>
      <w:del w:id="146" w:author="sarah rossi" w:date="2014-06-15T01:55:00Z">
        <w:r w:rsidDel="004D21D3">
          <w:rPr>
            <w:lang w:val="en-GB"/>
          </w:rPr>
          <w:delText xml:space="preserve">was </w:delText>
        </w:r>
      </w:del>
      <w:r>
        <w:rPr>
          <w:lang w:val="en-GB"/>
        </w:rPr>
        <w:t>Cora’s smirk</w:t>
      </w:r>
      <w:ins w:id="147" w:author="sarah rossi" w:date="2014-06-15T01:55:00Z">
        <w:r w:rsidR="004D21D3" w:rsidRPr="004D21D3">
          <w:rPr>
            <w:lang w:val="en-GB"/>
          </w:rPr>
          <w:t xml:space="preserve"> </w:t>
        </w:r>
        <w:r w:rsidR="004D21D3">
          <w:rPr>
            <w:lang w:val="en-GB"/>
          </w:rPr>
          <w:t>was</w:t>
        </w:r>
      </w:ins>
      <w:r>
        <w:rPr>
          <w:lang w:val="en-GB"/>
        </w:rPr>
        <w:t>.</w:t>
      </w:r>
    </w:p>
    <w:p w14:paraId="331C2206" w14:textId="24F9C33C" w:rsidR="00494319" w:rsidRDefault="00494319">
      <w:pPr>
        <w:rPr>
          <w:ins w:id="148" w:author="g b" w:date="2014-06-15T09:50:00Z"/>
          <w:lang w:val="en-GB"/>
        </w:rPr>
      </w:pPr>
      <w:r>
        <w:rPr>
          <w:lang w:val="en-GB"/>
        </w:rPr>
        <w:t>Cora stopped. Th</w:t>
      </w:r>
      <w:r w:rsidR="000E101D">
        <w:rPr>
          <w:lang w:val="en-GB"/>
        </w:rPr>
        <w:t>en she</w:t>
      </w:r>
      <w:r>
        <w:rPr>
          <w:lang w:val="en-GB"/>
        </w:rPr>
        <w:t xml:space="preserve"> looked</w:t>
      </w:r>
      <w:ins w:id="149" w:author="sarah rossi" w:date="2014-06-15T01:55:00Z">
        <w:r w:rsidR="004D21D3">
          <w:rPr>
            <w:lang w:val="en-GB"/>
          </w:rPr>
          <w:t xml:space="preserve"> at</w:t>
        </w:r>
      </w:ins>
      <w:r>
        <w:rPr>
          <w:lang w:val="en-GB"/>
        </w:rPr>
        <w:t xml:space="preserve"> the dragon</w:t>
      </w:r>
      <w:r w:rsidR="001C68C9">
        <w:rPr>
          <w:lang w:val="en-GB"/>
        </w:rPr>
        <w:t>,</w:t>
      </w:r>
      <w:r>
        <w:rPr>
          <w:lang w:val="en-GB"/>
        </w:rPr>
        <w:t xml:space="preserve"> quite perplexed.</w:t>
      </w:r>
    </w:p>
    <w:p w14:paraId="219F56A1" w14:textId="77777777" w:rsidR="007E3442" w:rsidRDefault="007E3442">
      <w:pPr>
        <w:rPr>
          <w:ins w:id="150" w:author="g b" w:date="2014-06-15T09:50:00Z"/>
          <w:lang w:val="en-GB"/>
        </w:rPr>
      </w:pPr>
    </w:p>
    <w:p w14:paraId="78CB2A3D" w14:textId="25205881" w:rsidR="007E3442" w:rsidRPr="007E3442" w:rsidRDefault="007E3442">
      <w:pPr>
        <w:rPr>
          <w:b/>
          <w:lang w:val="en-GB"/>
          <w:rPrChange w:id="151" w:author="g b" w:date="2014-06-15T09:50:00Z">
            <w:rPr>
              <w:lang w:val="en-GB"/>
            </w:rPr>
          </w:rPrChange>
        </w:rPr>
      </w:pPr>
      <w:ins w:id="152" w:author="g b" w:date="2014-06-15T09:50:00Z">
        <w:r w:rsidRPr="007E3442">
          <w:rPr>
            <w:b/>
            <w:lang w:val="en-GB"/>
            <w:rPrChange w:id="153" w:author="g b" w:date="2014-06-15T09:50:00Z">
              <w:rPr>
                <w:lang w:val="en-GB"/>
              </w:rPr>
            </w:rPrChange>
          </w:rPr>
          <w:t>3.</w:t>
        </w:r>
      </w:ins>
    </w:p>
    <w:p w14:paraId="3EFD9606" w14:textId="1D231784" w:rsidR="00494319" w:rsidRDefault="00494319" w:rsidP="00494319">
      <w:pPr>
        <w:rPr>
          <w:lang w:val="en-GB"/>
        </w:rPr>
      </w:pPr>
      <w:r>
        <w:rPr>
          <w:lang w:val="en-GB"/>
        </w:rPr>
        <w:t xml:space="preserve">-- Who are you? – </w:t>
      </w:r>
      <w:proofErr w:type="gramStart"/>
      <w:r>
        <w:rPr>
          <w:lang w:val="en-GB"/>
        </w:rPr>
        <w:t>she</w:t>
      </w:r>
      <w:proofErr w:type="gramEnd"/>
      <w:r>
        <w:rPr>
          <w:lang w:val="en-GB"/>
        </w:rPr>
        <w:t xml:space="preserve"> asked.</w:t>
      </w:r>
    </w:p>
    <w:p w14:paraId="628ED8E1" w14:textId="20ACC0C1" w:rsidR="00494319" w:rsidRDefault="00494319" w:rsidP="00494319">
      <w:pPr>
        <w:rPr>
          <w:lang w:val="en-GB"/>
        </w:rPr>
      </w:pPr>
      <w:r>
        <w:rPr>
          <w:lang w:val="en-GB"/>
        </w:rPr>
        <w:t>-- A dragon – answered the dragon. – I was just passing by while I heard you playing… And I stopped to have a look</w:t>
      </w:r>
      <w:r w:rsidR="001C68C9">
        <w:rPr>
          <w:lang w:val="en-GB"/>
        </w:rPr>
        <w:t xml:space="preserve"> at that strange white castle</w:t>
      </w:r>
      <w:r>
        <w:rPr>
          <w:lang w:val="en-GB"/>
        </w:rPr>
        <w:t>. But I didn’t want to scare you.</w:t>
      </w:r>
    </w:p>
    <w:p w14:paraId="00A17346" w14:textId="7FD29BD1" w:rsidR="00494319" w:rsidRDefault="00494319" w:rsidP="00494319">
      <w:pPr>
        <w:rPr>
          <w:lang w:val="en-GB"/>
        </w:rPr>
      </w:pPr>
      <w:r>
        <w:rPr>
          <w:lang w:val="en-GB"/>
        </w:rPr>
        <w:t xml:space="preserve">-- And I didn’t want to scare you with my faces, too – said </w:t>
      </w:r>
      <w:del w:id="154" w:author="sarah rossi" w:date="2014-06-15T01:56:00Z">
        <w:r w:rsidDel="00EF00ED">
          <w:rPr>
            <w:lang w:val="en-GB"/>
          </w:rPr>
          <w:delText xml:space="preserve">the </w:delText>
        </w:r>
      </w:del>
      <w:r>
        <w:rPr>
          <w:lang w:val="en-GB"/>
        </w:rPr>
        <w:t xml:space="preserve">Cora. </w:t>
      </w:r>
    </w:p>
    <w:p w14:paraId="4DB08DDF" w14:textId="4AA92549" w:rsidR="00494319" w:rsidRDefault="00494319" w:rsidP="00494319">
      <w:pPr>
        <w:rPr>
          <w:lang w:val="en-GB"/>
        </w:rPr>
      </w:pPr>
      <w:r>
        <w:rPr>
          <w:lang w:val="en-GB"/>
        </w:rPr>
        <w:lastRenderedPageBreak/>
        <w:t>-- You didn’t scare me – protested the dragon. – Well, at least not to</w:t>
      </w:r>
      <w:ins w:id="155" w:author="sarah rossi" w:date="2014-06-15T01:57:00Z">
        <w:r w:rsidR="00EF00ED">
          <w:rPr>
            <w:lang w:val="en-GB"/>
          </w:rPr>
          <w:t>o</w:t>
        </w:r>
      </w:ins>
      <w:r>
        <w:rPr>
          <w:lang w:val="en-GB"/>
        </w:rPr>
        <w:t xml:space="preserve"> much, my dear…</w:t>
      </w:r>
    </w:p>
    <w:p w14:paraId="2E0938EF" w14:textId="48DED873" w:rsidR="006E6DDC" w:rsidRDefault="00494319">
      <w:pPr>
        <w:rPr>
          <w:lang w:val="en-GB"/>
        </w:rPr>
      </w:pPr>
      <w:r>
        <w:rPr>
          <w:lang w:val="en-GB"/>
        </w:rPr>
        <w:t xml:space="preserve">-- My name is Cora – said Cora. </w:t>
      </w:r>
    </w:p>
    <w:p w14:paraId="32D9FD45" w14:textId="77777777" w:rsidR="006E6DDC" w:rsidRDefault="006E6DDC">
      <w:pPr>
        <w:rPr>
          <w:lang w:val="en-GB"/>
        </w:rPr>
      </w:pPr>
    </w:p>
    <w:p w14:paraId="2BA2A11E" w14:textId="77777777" w:rsidR="006E6DDC" w:rsidRDefault="006E6DDC">
      <w:pPr>
        <w:rPr>
          <w:lang w:val="en-GB"/>
        </w:rPr>
      </w:pPr>
    </w:p>
    <w:p w14:paraId="71C976BB" w14:textId="2D4B62E9" w:rsidR="006E6DDC" w:rsidRDefault="006E6DDC">
      <w:pPr>
        <w:rPr>
          <w:lang w:val="en-GB"/>
        </w:rPr>
      </w:pPr>
      <w:r w:rsidRPr="00527577">
        <w:rPr>
          <w:highlight w:val="yellow"/>
          <w:lang w:val="en-GB"/>
          <w:rPrChange w:id="156" w:author="g b" w:date="2014-06-15T09:56:00Z">
            <w:rPr>
              <w:lang w:val="en-GB"/>
            </w:rPr>
          </w:rPrChange>
        </w:rPr>
        <w:t>ID 6</w:t>
      </w:r>
    </w:p>
    <w:p w14:paraId="473F90E7" w14:textId="77777777" w:rsidR="00CA4A24" w:rsidRDefault="00CA4A24">
      <w:pPr>
        <w:rPr>
          <w:ins w:id="157" w:author="g b" w:date="2014-06-15T09:51:00Z"/>
          <w:lang w:val="en-GB"/>
        </w:rPr>
      </w:pPr>
    </w:p>
    <w:p w14:paraId="14D5C1B0" w14:textId="677448C3" w:rsidR="007E3442" w:rsidRPr="007E3442" w:rsidRDefault="007E3442">
      <w:pPr>
        <w:rPr>
          <w:b/>
          <w:lang w:val="en-GB"/>
          <w:rPrChange w:id="158" w:author="g b" w:date="2014-06-15T09:51:00Z">
            <w:rPr>
              <w:lang w:val="en-GB"/>
            </w:rPr>
          </w:rPrChange>
        </w:rPr>
      </w:pPr>
      <w:ins w:id="159" w:author="g b" w:date="2014-06-15T09:51:00Z">
        <w:r w:rsidRPr="007E3442">
          <w:rPr>
            <w:b/>
            <w:lang w:val="en-GB"/>
            <w:rPrChange w:id="160" w:author="g b" w:date="2014-06-15T09:51:00Z">
              <w:rPr>
                <w:lang w:val="en-GB"/>
              </w:rPr>
            </w:rPrChange>
          </w:rPr>
          <w:t>FUN</w:t>
        </w:r>
      </w:ins>
    </w:p>
    <w:p w14:paraId="73185A25" w14:textId="77777777" w:rsidR="007E3442" w:rsidRDefault="007E3442" w:rsidP="00CA4A24">
      <w:pPr>
        <w:rPr>
          <w:ins w:id="161" w:author="g b" w:date="2014-06-15T09:51:00Z"/>
          <w:lang w:val="en-GB"/>
        </w:rPr>
      </w:pPr>
    </w:p>
    <w:p w14:paraId="08474092" w14:textId="77777777" w:rsidR="007E3442" w:rsidRPr="007E3442" w:rsidRDefault="007E3442" w:rsidP="00CA4A24">
      <w:pPr>
        <w:rPr>
          <w:ins w:id="162" w:author="g b" w:date="2014-06-15T09:51:00Z"/>
          <w:b/>
          <w:lang w:val="en-GB"/>
          <w:rPrChange w:id="163" w:author="g b" w:date="2014-06-15T09:51:00Z">
            <w:rPr>
              <w:ins w:id="164" w:author="g b" w:date="2014-06-15T09:51:00Z"/>
              <w:lang w:val="en-GB"/>
            </w:rPr>
          </w:rPrChange>
        </w:rPr>
      </w:pPr>
      <w:ins w:id="165" w:author="g b" w:date="2014-06-15T09:51:00Z">
        <w:r w:rsidRPr="007E3442">
          <w:rPr>
            <w:b/>
            <w:lang w:val="en-GB"/>
            <w:rPrChange w:id="166" w:author="g b" w:date="2014-06-15T09:51:00Z">
              <w:rPr>
                <w:lang w:val="en-GB"/>
              </w:rPr>
            </w:rPrChange>
          </w:rPr>
          <w:t>1.</w:t>
        </w:r>
      </w:ins>
    </w:p>
    <w:p w14:paraId="189180B4" w14:textId="3084CFB8" w:rsidR="00A72A6E" w:rsidRDefault="00CA4A24" w:rsidP="00CA4A24">
      <w:pPr>
        <w:rPr>
          <w:lang w:val="en-GB"/>
        </w:rPr>
      </w:pPr>
      <w:r>
        <w:rPr>
          <w:lang w:val="en-GB"/>
        </w:rPr>
        <w:t xml:space="preserve">Cora </w:t>
      </w:r>
      <w:proofErr w:type="gramStart"/>
      <w:r>
        <w:rPr>
          <w:lang w:val="en-GB"/>
        </w:rPr>
        <w:t>run</w:t>
      </w:r>
      <w:proofErr w:type="gramEnd"/>
      <w:r>
        <w:rPr>
          <w:lang w:val="en-GB"/>
        </w:rPr>
        <w:t xml:space="preserve"> through the forest</w:t>
      </w:r>
      <w:r w:rsidR="00A72A6E">
        <w:rPr>
          <w:lang w:val="en-GB"/>
        </w:rPr>
        <w:t>, and squirrels looked at her and chuckled as if she was so ridiculous.</w:t>
      </w:r>
    </w:p>
    <w:p w14:paraId="77A63F6B" w14:textId="15A21626" w:rsidR="00A72A6E" w:rsidRDefault="00A72A6E" w:rsidP="00CA4A24">
      <w:pPr>
        <w:rPr>
          <w:lang w:val="en-GB"/>
        </w:rPr>
      </w:pPr>
      <w:r>
        <w:rPr>
          <w:lang w:val="en-GB"/>
        </w:rPr>
        <w:t xml:space="preserve">-- Don’t laugh at me! – </w:t>
      </w:r>
      <w:proofErr w:type="gramStart"/>
      <w:r>
        <w:rPr>
          <w:lang w:val="en-GB"/>
        </w:rPr>
        <w:t>shouted</w:t>
      </w:r>
      <w:proofErr w:type="gramEnd"/>
      <w:r>
        <w:rPr>
          <w:lang w:val="en-GB"/>
        </w:rPr>
        <w:t xml:space="preserve"> Cora, but she felt the dragon was chasing her and she started to run again. </w:t>
      </w:r>
      <w:del w:id="167" w:author="sarah rossi" w:date="2014-06-15T01:59:00Z">
        <w:r w:rsidDel="00EF00ED">
          <w:rPr>
            <w:lang w:val="en-GB"/>
          </w:rPr>
          <w:delText xml:space="preserve">Squirrels </w:delText>
        </w:r>
      </w:del>
      <w:ins w:id="168" w:author="sarah rossi" w:date="2014-06-15T01:59:00Z">
        <w:r w:rsidR="00EF00ED">
          <w:rPr>
            <w:lang w:val="en-GB"/>
          </w:rPr>
          <w:t xml:space="preserve">Then squirrels </w:t>
        </w:r>
      </w:ins>
      <w:r>
        <w:rPr>
          <w:lang w:val="en-GB"/>
        </w:rPr>
        <w:t>chuckled louder</w:t>
      </w:r>
      <w:del w:id="169" w:author="sarah rossi" w:date="2014-06-15T01:59:00Z">
        <w:r w:rsidDel="00EF00ED">
          <w:rPr>
            <w:lang w:val="en-GB"/>
          </w:rPr>
          <w:delText xml:space="preserve"> then</w:delText>
        </w:r>
      </w:del>
      <w:r>
        <w:rPr>
          <w:lang w:val="en-GB"/>
        </w:rPr>
        <w:t>.</w:t>
      </w:r>
    </w:p>
    <w:p w14:paraId="61712D81" w14:textId="77777777" w:rsidR="007E3442" w:rsidRDefault="00CA4A24" w:rsidP="00CA4A24">
      <w:pPr>
        <w:rPr>
          <w:ins w:id="170" w:author="g b" w:date="2014-06-15T09:53:00Z"/>
          <w:lang w:val="en-GB"/>
        </w:rPr>
      </w:pPr>
      <w:r>
        <w:rPr>
          <w:lang w:val="en-GB"/>
        </w:rPr>
        <w:t>Cora</w:t>
      </w:r>
      <w:r w:rsidR="00A72A6E">
        <w:rPr>
          <w:lang w:val="en-GB"/>
        </w:rPr>
        <w:t xml:space="preserve"> looked up behind her shoulder and </w:t>
      </w:r>
      <w:del w:id="171" w:author="g b" w:date="2014-06-15T09:51:00Z">
        <w:r w:rsidR="00A72A6E" w:rsidDel="007E3442">
          <w:rPr>
            <w:lang w:val="en-GB"/>
          </w:rPr>
          <w:delText xml:space="preserve">she </w:delText>
        </w:r>
      </w:del>
      <w:r w:rsidR="00A72A6E">
        <w:rPr>
          <w:lang w:val="en-GB"/>
        </w:rPr>
        <w:t>saw the dragon was running just on her trail</w:t>
      </w:r>
      <w:del w:id="172" w:author="g b" w:date="2014-06-15T09:53:00Z">
        <w:r w:rsidR="00A72A6E" w:rsidDel="007E3442">
          <w:rPr>
            <w:lang w:val="en-GB"/>
          </w:rPr>
          <w:delText xml:space="preserve">, </w:delText>
        </w:r>
      </w:del>
      <w:ins w:id="173" w:author="g b" w:date="2014-06-15T09:53:00Z">
        <w:r w:rsidR="007E3442">
          <w:rPr>
            <w:lang w:val="en-GB"/>
          </w:rPr>
          <w:t>.</w:t>
        </w:r>
      </w:ins>
    </w:p>
    <w:p w14:paraId="6495DE73" w14:textId="77777777" w:rsidR="007E3442" w:rsidRDefault="007E3442" w:rsidP="00CA4A24">
      <w:pPr>
        <w:rPr>
          <w:ins w:id="174" w:author="g b" w:date="2014-06-15T09:53:00Z"/>
          <w:lang w:val="en-GB"/>
        </w:rPr>
      </w:pPr>
    </w:p>
    <w:p w14:paraId="53E14551" w14:textId="042D286B" w:rsidR="007E3442" w:rsidRPr="007E3442" w:rsidRDefault="007E3442" w:rsidP="00CA4A24">
      <w:pPr>
        <w:rPr>
          <w:ins w:id="175" w:author="g b" w:date="2014-06-15T09:53:00Z"/>
          <w:b/>
          <w:lang w:val="en-GB"/>
          <w:rPrChange w:id="176" w:author="g b" w:date="2014-06-15T09:53:00Z">
            <w:rPr>
              <w:ins w:id="177" w:author="g b" w:date="2014-06-15T09:53:00Z"/>
              <w:lang w:val="en-GB"/>
            </w:rPr>
          </w:rPrChange>
        </w:rPr>
      </w:pPr>
      <w:ins w:id="178" w:author="g b" w:date="2014-06-15T09:53:00Z">
        <w:r w:rsidRPr="007E3442">
          <w:rPr>
            <w:b/>
            <w:lang w:val="en-GB"/>
            <w:rPrChange w:id="179" w:author="g b" w:date="2014-06-15T09:53:00Z">
              <w:rPr>
                <w:lang w:val="en-GB"/>
              </w:rPr>
            </w:rPrChange>
          </w:rPr>
          <w:t>2.</w:t>
        </w:r>
      </w:ins>
    </w:p>
    <w:p w14:paraId="1BA5A19C" w14:textId="3156394E" w:rsidR="00A72A6E" w:rsidRDefault="007E3442" w:rsidP="00CA4A24">
      <w:pPr>
        <w:rPr>
          <w:lang w:val="en-GB"/>
        </w:rPr>
      </w:pPr>
      <w:ins w:id="180" w:author="g b" w:date="2014-06-15T09:53:00Z">
        <w:r>
          <w:rPr>
            <w:lang w:val="en-GB"/>
          </w:rPr>
          <w:t>B</w:t>
        </w:r>
      </w:ins>
      <w:del w:id="181" w:author="g b" w:date="2014-06-15T09:53:00Z">
        <w:r w:rsidR="00A72A6E" w:rsidDel="007E3442">
          <w:rPr>
            <w:lang w:val="en-GB"/>
          </w:rPr>
          <w:delText>b</w:delText>
        </w:r>
      </w:del>
      <w:r w:rsidR="00A72A6E">
        <w:rPr>
          <w:lang w:val="en-GB"/>
        </w:rPr>
        <w:t>ut he was quite odd and clumsy, since he w</w:t>
      </w:r>
      <w:r w:rsidR="005D3255">
        <w:rPr>
          <w:lang w:val="en-GB"/>
        </w:rPr>
        <w:t>ore</w:t>
      </w:r>
      <w:r w:rsidR="00A72A6E">
        <w:rPr>
          <w:lang w:val="en-GB"/>
        </w:rPr>
        <w:t xml:space="preserve"> a funny jumper and his big belly was scraping the soil.</w:t>
      </w:r>
    </w:p>
    <w:p w14:paraId="6DA4A7D2" w14:textId="7B3C3DCD" w:rsidR="00A72A6E" w:rsidRDefault="00A72A6E" w:rsidP="00CA4A24">
      <w:pPr>
        <w:rPr>
          <w:lang w:val="en-GB"/>
        </w:rPr>
      </w:pPr>
      <w:r>
        <w:rPr>
          <w:lang w:val="en-GB"/>
        </w:rPr>
        <w:t>Cora started to laugh, and she understood maybe the squirrel</w:t>
      </w:r>
      <w:r w:rsidR="005D3255">
        <w:rPr>
          <w:lang w:val="en-GB"/>
        </w:rPr>
        <w:t>s</w:t>
      </w:r>
      <w:r>
        <w:rPr>
          <w:lang w:val="en-GB"/>
        </w:rPr>
        <w:t xml:space="preserve"> were laughing at the dragon, too.</w:t>
      </w:r>
    </w:p>
    <w:p w14:paraId="51677901" w14:textId="791208CB" w:rsidR="00A72A6E" w:rsidRDefault="00A72A6E" w:rsidP="00A72A6E">
      <w:pPr>
        <w:rPr>
          <w:lang w:val="en-GB"/>
        </w:rPr>
      </w:pPr>
      <w:r>
        <w:rPr>
          <w:lang w:val="en-GB"/>
        </w:rPr>
        <w:t xml:space="preserve">-- Why are you making a fool of me? – </w:t>
      </w:r>
      <w:proofErr w:type="gramStart"/>
      <w:r>
        <w:rPr>
          <w:lang w:val="en-GB"/>
        </w:rPr>
        <w:t>asked</w:t>
      </w:r>
      <w:proofErr w:type="gramEnd"/>
      <w:r>
        <w:rPr>
          <w:lang w:val="en-GB"/>
        </w:rPr>
        <w:t xml:space="preserve"> the dragon. </w:t>
      </w:r>
    </w:p>
    <w:p w14:paraId="398D3409" w14:textId="511BD892" w:rsidR="00A72A6E" w:rsidRDefault="00A72A6E" w:rsidP="00A72A6E">
      <w:pPr>
        <w:rPr>
          <w:lang w:val="en-GB"/>
        </w:rPr>
      </w:pPr>
      <w:r>
        <w:rPr>
          <w:lang w:val="en-GB"/>
        </w:rPr>
        <w:t>Cora chuckled and her tongue stuck out.</w:t>
      </w:r>
    </w:p>
    <w:p w14:paraId="3BBC984A" w14:textId="7FB55667" w:rsidR="00A72A6E" w:rsidRDefault="00A72A6E" w:rsidP="00A72A6E">
      <w:pPr>
        <w:rPr>
          <w:lang w:val="en-GB"/>
        </w:rPr>
      </w:pPr>
      <w:r>
        <w:rPr>
          <w:lang w:val="en-GB"/>
        </w:rPr>
        <w:t xml:space="preserve">-- I </w:t>
      </w:r>
      <w:proofErr w:type="spellStart"/>
      <w:proofErr w:type="gramStart"/>
      <w:r>
        <w:rPr>
          <w:lang w:val="en-GB"/>
        </w:rPr>
        <w:t>dunno</w:t>
      </w:r>
      <w:proofErr w:type="spellEnd"/>
      <w:proofErr w:type="gramEnd"/>
      <w:r>
        <w:rPr>
          <w:lang w:val="en-GB"/>
        </w:rPr>
        <w:t xml:space="preserve"> – she answered. – But you’re just… so funny.</w:t>
      </w:r>
    </w:p>
    <w:p w14:paraId="53744B3D" w14:textId="77777777" w:rsidR="007E3442" w:rsidRDefault="007E3442" w:rsidP="00CA4A24">
      <w:pPr>
        <w:rPr>
          <w:ins w:id="182" w:author="g b" w:date="2014-06-15T09:53:00Z"/>
          <w:lang w:val="en-GB"/>
        </w:rPr>
      </w:pPr>
    </w:p>
    <w:p w14:paraId="2F77501B" w14:textId="77777777" w:rsidR="007E3442" w:rsidRDefault="007E3442" w:rsidP="00CA4A24">
      <w:pPr>
        <w:rPr>
          <w:ins w:id="183" w:author="g b" w:date="2014-06-15T09:53:00Z"/>
          <w:lang w:val="en-GB"/>
        </w:rPr>
      </w:pPr>
    </w:p>
    <w:p w14:paraId="0F48F9B2" w14:textId="77777777" w:rsidR="007E3442" w:rsidRPr="007E3442" w:rsidRDefault="007E3442" w:rsidP="00CA4A24">
      <w:pPr>
        <w:rPr>
          <w:ins w:id="184" w:author="g b" w:date="2014-06-15T09:54:00Z"/>
          <w:b/>
          <w:lang w:val="en-GB"/>
          <w:rPrChange w:id="185" w:author="g b" w:date="2014-06-15T09:54:00Z">
            <w:rPr>
              <w:ins w:id="186" w:author="g b" w:date="2014-06-15T09:54:00Z"/>
              <w:lang w:val="en-GB"/>
            </w:rPr>
          </w:rPrChange>
        </w:rPr>
      </w:pPr>
      <w:ins w:id="187" w:author="g b" w:date="2014-06-15T09:54:00Z">
        <w:r w:rsidRPr="007E3442">
          <w:rPr>
            <w:b/>
            <w:lang w:val="en-GB"/>
            <w:rPrChange w:id="188" w:author="g b" w:date="2014-06-15T09:54:00Z">
              <w:rPr>
                <w:lang w:val="en-GB"/>
              </w:rPr>
            </w:rPrChange>
          </w:rPr>
          <w:t>3.</w:t>
        </w:r>
      </w:ins>
    </w:p>
    <w:p w14:paraId="4C60BBA9" w14:textId="7D9FEBFD" w:rsidR="00CA4A24" w:rsidRDefault="00CA4A24" w:rsidP="00CA4A24">
      <w:pPr>
        <w:rPr>
          <w:lang w:val="en-GB"/>
        </w:rPr>
      </w:pPr>
      <w:r>
        <w:rPr>
          <w:lang w:val="en-GB"/>
        </w:rPr>
        <w:t xml:space="preserve">-- Who are you? – </w:t>
      </w:r>
      <w:proofErr w:type="gramStart"/>
      <w:r>
        <w:rPr>
          <w:lang w:val="en-GB"/>
        </w:rPr>
        <w:t>she</w:t>
      </w:r>
      <w:proofErr w:type="gramEnd"/>
      <w:r>
        <w:rPr>
          <w:lang w:val="en-GB"/>
        </w:rPr>
        <w:t xml:space="preserve"> asked</w:t>
      </w:r>
      <w:r w:rsidR="00A72A6E">
        <w:rPr>
          <w:lang w:val="en-GB"/>
        </w:rPr>
        <w:t xml:space="preserve"> then</w:t>
      </w:r>
      <w:r>
        <w:rPr>
          <w:lang w:val="en-GB"/>
        </w:rPr>
        <w:t>.</w:t>
      </w:r>
    </w:p>
    <w:p w14:paraId="360C31E4" w14:textId="3809F04A" w:rsidR="00CA4A24" w:rsidRDefault="00CA4A24" w:rsidP="00CA4A24">
      <w:pPr>
        <w:rPr>
          <w:lang w:val="en-GB"/>
        </w:rPr>
      </w:pPr>
      <w:r>
        <w:rPr>
          <w:lang w:val="en-GB"/>
        </w:rPr>
        <w:t>-- A dragon – answered the dragon. – I was just passing by</w:t>
      </w:r>
      <w:r w:rsidR="005D3255">
        <w:rPr>
          <w:lang w:val="en-GB"/>
        </w:rPr>
        <w:t>,</w:t>
      </w:r>
      <w:r>
        <w:rPr>
          <w:lang w:val="en-GB"/>
        </w:rPr>
        <w:t xml:space="preserve"> while I heard you playing… And I stopped to have a look</w:t>
      </w:r>
      <w:r w:rsidR="005D3255">
        <w:rPr>
          <w:lang w:val="en-GB"/>
        </w:rPr>
        <w:t xml:space="preserve"> at that strange white castle</w:t>
      </w:r>
      <w:r>
        <w:rPr>
          <w:lang w:val="en-GB"/>
        </w:rPr>
        <w:t>. But I didn’t want to scare you.</w:t>
      </w:r>
    </w:p>
    <w:p w14:paraId="29133360" w14:textId="155054A7" w:rsidR="00CA4A24" w:rsidRDefault="00CA4A24" w:rsidP="00A72A6E">
      <w:pPr>
        <w:rPr>
          <w:lang w:val="en-GB"/>
        </w:rPr>
      </w:pPr>
      <w:r>
        <w:rPr>
          <w:lang w:val="en-GB"/>
        </w:rPr>
        <w:t xml:space="preserve">-- </w:t>
      </w:r>
      <w:r w:rsidR="00A72A6E">
        <w:rPr>
          <w:lang w:val="en-GB"/>
        </w:rPr>
        <w:t xml:space="preserve">You didn’t </w:t>
      </w:r>
      <w:proofErr w:type="gramStart"/>
      <w:r w:rsidR="00A72A6E">
        <w:rPr>
          <w:lang w:val="en-GB"/>
        </w:rPr>
        <w:t>scared</w:t>
      </w:r>
      <w:proofErr w:type="gramEnd"/>
      <w:r w:rsidR="00A72A6E">
        <w:rPr>
          <w:lang w:val="en-GB"/>
        </w:rPr>
        <w:t xml:space="preserve"> me – said Cora. – And I am happy you’re here. I was playing hide-and-seek</w:t>
      </w:r>
      <w:r w:rsidR="00A304FA">
        <w:rPr>
          <w:lang w:val="en-GB"/>
        </w:rPr>
        <w:t>, and</w:t>
      </w:r>
      <w:r w:rsidR="00A72A6E">
        <w:rPr>
          <w:lang w:val="en-GB"/>
        </w:rPr>
        <w:t xml:space="preserve"> I was</w:t>
      </w:r>
      <w:ins w:id="189" w:author="sarah rossi" w:date="2014-06-15T01:59:00Z">
        <w:r w:rsidR="00383B03">
          <w:rPr>
            <w:lang w:val="en-GB"/>
          </w:rPr>
          <w:t xml:space="preserve"> </w:t>
        </w:r>
        <w:proofErr w:type="gramStart"/>
        <w:r w:rsidR="00383B03">
          <w:rPr>
            <w:lang w:val="en-GB"/>
          </w:rPr>
          <w:t>all</w:t>
        </w:r>
      </w:ins>
      <w:r w:rsidR="00A72A6E">
        <w:rPr>
          <w:lang w:val="en-GB"/>
        </w:rPr>
        <w:t xml:space="preserve"> alone</w:t>
      </w:r>
      <w:proofErr w:type="gramEnd"/>
      <w:r w:rsidR="00A72A6E">
        <w:rPr>
          <w:lang w:val="en-GB"/>
        </w:rPr>
        <w:t>…</w:t>
      </w:r>
    </w:p>
    <w:p w14:paraId="33F8C73A" w14:textId="224635B2" w:rsidR="00A72A6E" w:rsidRDefault="00A72A6E" w:rsidP="00A72A6E">
      <w:pPr>
        <w:rPr>
          <w:lang w:val="en-GB"/>
        </w:rPr>
      </w:pPr>
      <w:r>
        <w:rPr>
          <w:lang w:val="en-GB"/>
        </w:rPr>
        <w:t>-- And playing hide-and-seek by oneself is not so amu</w:t>
      </w:r>
      <w:r w:rsidR="00B84FA0">
        <w:rPr>
          <w:lang w:val="en-GB"/>
        </w:rPr>
        <w:t>s</w:t>
      </w:r>
      <w:r>
        <w:rPr>
          <w:lang w:val="en-GB"/>
        </w:rPr>
        <w:t>ing – considered the dragon.</w:t>
      </w:r>
    </w:p>
    <w:p w14:paraId="6CA6BCAA" w14:textId="77777777" w:rsidR="00CA4A24" w:rsidRDefault="00CA4A24">
      <w:pPr>
        <w:rPr>
          <w:lang w:val="en-GB"/>
        </w:rPr>
      </w:pPr>
    </w:p>
    <w:p w14:paraId="58DCE509" w14:textId="77777777" w:rsidR="006E6DDC" w:rsidRDefault="006E6DDC">
      <w:pPr>
        <w:rPr>
          <w:lang w:val="en-GB"/>
        </w:rPr>
      </w:pPr>
    </w:p>
    <w:p w14:paraId="401E59EA" w14:textId="3D2B0CE7" w:rsidR="006E6DDC" w:rsidRDefault="006E6DDC">
      <w:pPr>
        <w:rPr>
          <w:ins w:id="190" w:author="g b" w:date="2014-06-15T09:54:00Z"/>
          <w:lang w:val="en-GB"/>
        </w:rPr>
      </w:pPr>
      <w:r w:rsidRPr="00527577">
        <w:rPr>
          <w:highlight w:val="yellow"/>
          <w:lang w:val="en-GB"/>
          <w:rPrChange w:id="191" w:author="g b" w:date="2014-06-15T09:56:00Z">
            <w:rPr>
              <w:lang w:val="en-GB"/>
            </w:rPr>
          </w:rPrChange>
        </w:rPr>
        <w:t>ID 7</w:t>
      </w:r>
    </w:p>
    <w:p w14:paraId="7B2D504D" w14:textId="77777777" w:rsidR="007E3442" w:rsidRDefault="007E3442">
      <w:pPr>
        <w:rPr>
          <w:ins w:id="192" w:author="g b" w:date="2014-06-15T09:54:00Z"/>
          <w:lang w:val="en-GB"/>
        </w:rPr>
      </w:pPr>
    </w:p>
    <w:p w14:paraId="146EA2DF" w14:textId="736AF317" w:rsidR="007E3442" w:rsidRPr="007E3442" w:rsidRDefault="007E3442">
      <w:pPr>
        <w:rPr>
          <w:b/>
          <w:lang w:val="en-GB"/>
          <w:rPrChange w:id="193" w:author="g b" w:date="2014-06-15T09:54:00Z">
            <w:rPr>
              <w:lang w:val="en-GB"/>
            </w:rPr>
          </w:rPrChange>
        </w:rPr>
      </w:pPr>
      <w:ins w:id="194" w:author="g b" w:date="2014-06-15T09:54:00Z">
        <w:r w:rsidRPr="007E3442">
          <w:rPr>
            <w:b/>
            <w:lang w:val="en-GB"/>
            <w:rPrChange w:id="195" w:author="g b" w:date="2014-06-15T09:54:00Z">
              <w:rPr>
                <w:lang w:val="en-GB"/>
              </w:rPr>
            </w:rPrChange>
          </w:rPr>
          <w:t>CUTE</w:t>
        </w:r>
      </w:ins>
    </w:p>
    <w:p w14:paraId="63D1F684" w14:textId="77777777" w:rsidR="00B84FA0" w:rsidRDefault="00B84FA0" w:rsidP="00B84FA0">
      <w:pPr>
        <w:rPr>
          <w:ins w:id="196" w:author="g b" w:date="2014-06-15T09:54:00Z"/>
          <w:lang w:val="en-GB"/>
        </w:rPr>
      </w:pPr>
    </w:p>
    <w:p w14:paraId="68FCAE64" w14:textId="40BB280A" w:rsidR="007E3442" w:rsidRPr="007E3442" w:rsidRDefault="007E3442" w:rsidP="00B84FA0">
      <w:pPr>
        <w:rPr>
          <w:b/>
          <w:lang w:val="en-GB"/>
          <w:rPrChange w:id="197" w:author="g b" w:date="2014-06-15T09:54:00Z">
            <w:rPr>
              <w:lang w:val="en-GB"/>
            </w:rPr>
          </w:rPrChange>
        </w:rPr>
      </w:pPr>
      <w:ins w:id="198" w:author="g b" w:date="2014-06-15T09:54:00Z">
        <w:r w:rsidRPr="007E3442">
          <w:rPr>
            <w:b/>
            <w:lang w:val="en-GB"/>
            <w:rPrChange w:id="199" w:author="g b" w:date="2014-06-15T09:54:00Z">
              <w:rPr>
                <w:lang w:val="en-GB"/>
              </w:rPr>
            </w:rPrChange>
          </w:rPr>
          <w:t>1.</w:t>
        </w:r>
      </w:ins>
    </w:p>
    <w:p w14:paraId="08EB1227" w14:textId="7EA96B58" w:rsidR="00B84FA0" w:rsidRDefault="00B84FA0" w:rsidP="00B84FA0">
      <w:pPr>
        <w:rPr>
          <w:lang w:val="en-GB"/>
        </w:rPr>
      </w:pPr>
      <w:r>
        <w:rPr>
          <w:lang w:val="en-GB"/>
        </w:rPr>
        <w:t>Cora run through the forest, while</w:t>
      </w:r>
      <w:ins w:id="200" w:author="sarah rossi" w:date="2014-06-15T02:01:00Z">
        <w:r w:rsidR="00521857">
          <w:rPr>
            <w:lang w:val="en-GB"/>
          </w:rPr>
          <w:t xml:space="preserve"> some</w:t>
        </w:r>
      </w:ins>
      <w:r>
        <w:rPr>
          <w:lang w:val="en-GB"/>
        </w:rPr>
        <w:t xml:space="preserve"> small mushrooms gently squashed under her feet.</w:t>
      </w:r>
    </w:p>
    <w:p w14:paraId="6BEEFFB6" w14:textId="3F458ED7" w:rsidR="00B84FA0" w:rsidRDefault="00B84FA0" w:rsidP="00B84FA0">
      <w:pPr>
        <w:rPr>
          <w:lang w:val="en-GB"/>
        </w:rPr>
      </w:pPr>
      <w:r>
        <w:rPr>
          <w:lang w:val="en-GB"/>
        </w:rPr>
        <w:t xml:space="preserve">She felt the dragon just behind her shoulders, maybe he was chasing her, </w:t>
      </w:r>
      <w:proofErr w:type="gramStart"/>
      <w:r>
        <w:rPr>
          <w:lang w:val="en-GB"/>
        </w:rPr>
        <w:t xml:space="preserve">maybe he wanted to </w:t>
      </w:r>
      <w:del w:id="201" w:author="sarah rossi" w:date="2014-06-15T02:03:00Z">
        <w:r w:rsidDel="00521857">
          <w:rPr>
            <w:lang w:val="en-GB"/>
          </w:rPr>
          <w:delText xml:space="preserve">use </w:delText>
        </w:r>
      </w:del>
      <w:ins w:id="202" w:author="sarah rossi" w:date="2014-06-15T02:03:00Z">
        <w:r w:rsidR="00521857">
          <w:rPr>
            <w:lang w:val="en-GB"/>
          </w:rPr>
          <w:t>nibble</w:t>
        </w:r>
        <w:proofErr w:type="gramEnd"/>
        <w:r w:rsidR="00521857">
          <w:rPr>
            <w:lang w:val="en-GB"/>
          </w:rPr>
          <w:t xml:space="preserve"> at </w:t>
        </w:r>
      </w:ins>
      <w:r>
        <w:rPr>
          <w:lang w:val="en-GB"/>
        </w:rPr>
        <w:t xml:space="preserve">her as a snack… </w:t>
      </w:r>
    </w:p>
    <w:p w14:paraId="1BD6A645" w14:textId="24522906" w:rsidR="00B84FA0" w:rsidRDefault="00B84FA0" w:rsidP="00B84FA0">
      <w:pPr>
        <w:rPr>
          <w:lang w:val="en-GB"/>
        </w:rPr>
      </w:pPr>
      <w:r>
        <w:rPr>
          <w:lang w:val="en-GB"/>
        </w:rPr>
        <w:t xml:space="preserve">But the strange thing was, she didn’t hear </w:t>
      </w:r>
      <w:proofErr w:type="spellStart"/>
      <w:r>
        <w:rPr>
          <w:lang w:val="en-GB"/>
        </w:rPr>
        <w:t>flamings</w:t>
      </w:r>
      <w:proofErr w:type="spellEnd"/>
      <w:r>
        <w:rPr>
          <w:lang w:val="en-GB"/>
        </w:rPr>
        <w:t xml:space="preserve"> and demolition, </w:t>
      </w:r>
      <w:del w:id="203" w:author="sarah rossi" w:date="2014-06-15T02:03:00Z">
        <w:r w:rsidDel="00521857">
          <w:rPr>
            <w:lang w:val="en-GB"/>
          </w:rPr>
          <w:delText xml:space="preserve">and </w:delText>
        </w:r>
      </w:del>
      <w:ins w:id="204" w:author="sarah rossi" w:date="2014-06-15T02:03:00Z">
        <w:r w:rsidR="00521857">
          <w:rPr>
            <w:lang w:val="en-GB"/>
          </w:rPr>
          <w:t xml:space="preserve">but </w:t>
        </w:r>
      </w:ins>
      <w:r>
        <w:rPr>
          <w:lang w:val="en-GB"/>
        </w:rPr>
        <w:t>instead gentle steps and a soft flutter of wings.</w:t>
      </w:r>
    </w:p>
    <w:p w14:paraId="66FBEF2F" w14:textId="77777777" w:rsidR="007E3442" w:rsidRPr="007E3442" w:rsidRDefault="007E3442" w:rsidP="00B84FA0">
      <w:pPr>
        <w:rPr>
          <w:ins w:id="205" w:author="g b" w:date="2014-06-15T09:54:00Z"/>
          <w:b/>
          <w:lang w:val="en-GB"/>
          <w:rPrChange w:id="206" w:author="g b" w:date="2014-06-15T09:54:00Z">
            <w:rPr>
              <w:ins w:id="207" w:author="g b" w:date="2014-06-15T09:54:00Z"/>
              <w:lang w:val="en-GB"/>
            </w:rPr>
          </w:rPrChange>
        </w:rPr>
      </w:pPr>
      <w:ins w:id="208" w:author="g b" w:date="2014-06-15T09:54:00Z">
        <w:r w:rsidRPr="007E3442">
          <w:rPr>
            <w:b/>
            <w:lang w:val="en-GB"/>
            <w:rPrChange w:id="209" w:author="g b" w:date="2014-06-15T09:54:00Z">
              <w:rPr>
                <w:lang w:val="en-GB"/>
              </w:rPr>
            </w:rPrChange>
          </w:rPr>
          <w:lastRenderedPageBreak/>
          <w:t>2.</w:t>
        </w:r>
      </w:ins>
    </w:p>
    <w:p w14:paraId="3D2420BC" w14:textId="6A13B8F6" w:rsidR="00B84FA0" w:rsidRDefault="008C78E0" w:rsidP="00B84FA0">
      <w:pPr>
        <w:rPr>
          <w:lang w:val="en-GB"/>
        </w:rPr>
      </w:pPr>
      <w:del w:id="210" w:author="sarah rossi" w:date="2014-06-15T02:05:00Z">
        <w:r w:rsidDel="009204CA">
          <w:rPr>
            <w:lang w:val="en-GB"/>
          </w:rPr>
          <w:delText>In the end</w:delText>
        </w:r>
      </w:del>
      <w:ins w:id="211" w:author="sarah rossi" w:date="2014-06-15T02:05:00Z">
        <w:r w:rsidR="009204CA">
          <w:rPr>
            <w:lang w:val="en-GB"/>
          </w:rPr>
          <w:t>Eventually</w:t>
        </w:r>
      </w:ins>
      <w:r>
        <w:rPr>
          <w:lang w:val="en-GB"/>
        </w:rPr>
        <w:t xml:space="preserve"> </w:t>
      </w:r>
      <w:r w:rsidR="00B84FA0">
        <w:rPr>
          <w:lang w:val="en-GB"/>
        </w:rPr>
        <w:t xml:space="preserve">Cora </w:t>
      </w:r>
      <w:del w:id="212" w:author="sarah rossi" w:date="2014-06-15T02:05:00Z">
        <w:r w:rsidR="00B84FA0" w:rsidDel="00521857">
          <w:rPr>
            <w:lang w:val="en-GB"/>
          </w:rPr>
          <w:delText xml:space="preserve">had </w:delText>
        </w:r>
      </w:del>
      <w:ins w:id="213" w:author="sarah rossi" w:date="2014-06-15T02:05:00Z">
        <w:r w:rsidR="00521857">
          <w:rPr>
            <w:lang w:val="en-GB"/>
          </w:rPr>
          <w:t xml:space="preserve">felt </w:t>
        </w:r>
      </w:ins>
      <w:r>
        <w:rPr>
          <w:lang w:val="en-GB"/>
        </w:rPr>
        <w:t>short</w:t>
      </w:r>
      <w:ins w:id="214" w:author="sarah rossi" w:date="2014-06-15T02:05:00Z">
        <w:r w:rsidR="00521857">
          <w:rPr>
            <w:lang w:val="en-GB"/>
          </w:rPr>
          <w:t xml:space="preserve"> of</w:t>
        </w:r>
      </w:ins>
      <w:r>
        <w:rPr>
          <w:lang w:val="en-GB"/>
        </w:rPr>
        <w:t xml:space="preserve"> breath, so she stopped. And the dragon behind her said:</w:t>
      </w:r>
    </w:p>
    <w:p w14:paraId="7F46E33B" w14:textId="0F465A3F" w:rsidR="008C78E0" w:rsidRDefault="008C78E0" w:rsidP="00B84FA0">
      <w:pPr>
        <w:rPr>
          <w:lang w:val="en-GB"/>
        </w:rPr>
      </w:pPr>
      <w:r>
        <w:rPr>
          <w:lang w:val="en-GB"/>
        </w:rPr>
        <w:t xml:space="preserve">-- Sorry little princess, I didn’t want to scare you… </w:t>
      </w:r>
    </w:p>
    <w:p w14:paraId="2E089979" w14:textId="07814929" w:rsidR="00B84FA0" w:rsidRDefault="008C78E0" w:rsidP="008C78E0">
      <w:pPr>
        <w:rPr>
          <w:lang w:val="en-GB"/>
        </w:rPr>
      </w:pPr>
      <w:r>
        <w:rPr>
          <w:lang w:val="en-GB"/>
        </w:rPr>
        <w:t xml:space="preserve">She turned, and she saw the dragon smiling at her. He had a flower in his paw and he seemed very shy and </w:t>
      </w:r>
      <w:proofErr w:type="gramStart"/>
      <w:r>
        <w:rPr>
          <w:lang w:val="en-GB"/>
        </w:rPr>
        <w:t>well-mannered</w:t>
      </w:r>
      <w:proofErr w:type="gramEnd"/>
      <w:r>
        <w:rPr>
          <w:lang w:val="en-GB"/>
        </w:rPr>
        <w:t>.</w:t>
      </w:r>
    </w:p>
    <w:p w14:paraId="58A74C38" w14:textId="7F878011" w:rsidR="00B84FA0" w:rsidRPr="007E3442" w:rsidRDefault="00B84FA0">
      <w:pPr>
        <w:pStyle w:val="Paragrafoelenco"/>
        <w:numPr>
          <w:ilvl w:val="0"/>
          <w:numId w:val="1"/>
        </w:numPr>
        <w:rPr>
          <w:ins w:id="215" w:author="g b" w:date="2014-06-15T09:54:00Z"/>
          <w:lang w:val="en-GB"/>
        </w:rPr>
        <w:pPrChange w:id="216" w:author="g b" w:date="2014-06-15T09:54:00Z">
          <w:pPr/>
        </w:pPrChange>
      </w:pPr>
      <w:del w:id="217" w:author="g b" w:date="2014-06-15T09:54:00Z">
        <w:r w:rsidRPr="007E3442" w:rsidDel="007E3442">
          <w:rPr>
            <w:lang w:val="en-GB"/>
          </w:rPr>
          <w:delText xml:space="preserve">-- </w:delText>
        </w:r>
      </w:del>
      <w:r w:rsidRPr="007E3442">
        <w:rPr>
          <w:lang w:val="en-GB"/>
        </w:rPr>
        <w:t>Who are you? –</w:t>
      </w:r>
      <w:proofErr w:type="gramStart"/>
      <w:r w:rsidRPr="007E3442">
        <w:rPr>
          <w:lang w:val="en-GB"/>
        </w:rPr>
        <w:t>asked</w:t>
      </w:r>
      <w:proofErr w:type="gramEnd"/>
      <w:r w:rsidRPr="007E3442">
        <w:rPr>
          <w:lang w:val="en-GB"/>
        </w:rPr>
        <w:t xml:space="preserve"> </w:t>
      </w:r>
      <w:r w:rsidR="008C78E0" w:rsidRPr="007E3442">
        <w:rPr>
          <w:lang w:val="en-GB"/>
        </w:rPr>
        <w:t>Cora</w:t>
      </w:r>
      <w:r w:rsidRPr="007E3442">
        <w:rPr>
          <w:lang w:val="en-GB"/>
        </w:rPr>
        <w:t>.</w:t>
      </w:r>
    </w:p>
    <w:p w14:paraId="43CD187A" w14:textId="77777777" w:rsidR="007E3442" w:rsidRDefault="007E3442">
      <w:pPr>
        <w:rPr>
          <w:ins w:id="218" w:author="g b" w:date="2014-06-15T09:54:00Z"/>
          <w:lang w:val="en-GB"/>
        </w:rPr>
      </w:pPr>
    </w:p>
    <w:p w14:paraId="11AB9BDF" w14:textId="45A0C5B2" w:rsidR="007E3442" w:rsidRPr="007E3442" w:rsidRDefault="007E3442">
      <w:pPr>
        <w:rPr>
          <w:b/>
          <w:lang w:val="en-GB"/>
          <w:rPrChange w:id="219" w:author="g b" w:date="2014-06-15T09:54:00Z">
            <w:rPr>
              <w:lang w:val="en-GB"/>
            </w:rPr>
          </w:rPrChange>
        </w:rPr>
      </w:pPr>
      <w:ins w:id="220" w:author="g b" w:date="2014-06-15T09:54:00Z">
        <w:r w:rsidRPr="007E3442">
          <w:rPr>
            <w:b/>
            <w:lang w:val="en-GB"/>
            <w:rPrChange w:id="221" w:author="g b" w:date="2014-06-15T09:54:00Z">
              <w:rPr>
                <w:lang w:val="en-GB"/>
              </w:rPr>
            </w:rPrChange>
          </w:rPr>
          <w:t>3.</w:t>
        </w:r>
      </w:ins>
    </w:p>
    <w:p w14:paraId="4AF62E0E" w14:textId="6B1DF069" w:rsidR="008C78E0" w:rsidRDefault="00B84FA0" w:rsidP="00B84FA0">
      <w:pPr>
        <w:rPr>
          <w:lang w:val="en-GB"/>
        </w:rPr>
      </w:pPr>
      <w:r>
        <w:rPr>
          <w:lang w:val="en-GB"/>
        </w:rPr>
        <w:t xml:space="preserve">-- </w:t>
      </w:r>
      <w:r w:rsidR="008C78E0">
        <w:rPr>
          <w:lang w:val="en-GB"/>
        </w:rPr>
        <w:t>I am the</w:t>
      </w:r>
      <w:r>
        <w:rPr>
          <w:lang w:val="en-GB"/>
        </w:rPr>
        <w:t xml:space="preserve"> dragon – answered the dragon. – I was just passing by your strange white castle </w:t>
      </w:r>
      <w:r w:rsidR="008C78E0">
        <w:rPr>
          <w:lang w:val="en-GB"/>
        </w:rPr>
        <w:t xml:space="preserve">when I found this amazing flower, </w:t>
      </w:r>
      <w:del w:id="222" w:author="sarah rossi" w:date="2014-06-15T02:05:00Z">
        <w:r w:rsidR="008C78E0" w:rsidDel="009204CA">
          <w:rPr>
            <w:lang w:val="en-GB"/>
          </w:rPr>
          <w:delText xml:space="preserve">and </w:delText>
        </w:r>
      </w:del>
      <w:ins w:id="223" w:author="sarah rossi" w:date="2014-06-15T02:05:00Z">
        <w:r w:rsidR="009204CA">
          <w:rPr>
            <w:lang w:val="en-GB"/>
          </w:rPr>
          <w:t xml:space="preserve">so </w:t>
        </w:r>
      </w:ins>
      <w:r w:rsidR="008C78E0">
        <w:rPr>
          <w:lang w:val="en-GB"/>
        </w:rPr>
        <w:t xml:space="preserve">I stopped to smell it. </w:t>
      </w:r>
      <w:del w:id="224" w:author="sarah rossi" w:date="2014-06-15T02:06:00Z">
        <w:r w:rsidR="008C78E0" w:rsidDel="009204CA">
          <w:rPr>
            <w:lang w:val="en-GB"/>
          </w:rPr>
          <w:delText>You now, w</w:delText>
        </w:r>
      </w:del>
      <w:ins w:id="225" w:author="sarah rossi" w:date="2014-06-15T02:06:00Z">
        <w:r w:rsidR="009204CA">
          <w:rPr>
            <w:lang w:val="en-GB"/>
          </w:rPr>
          <w:t>W</w:t>
        </w:r>
      </w:ins>
      <w:r w:rsidR="008C78E0">
        <w:rPr>
          <w:lang w:val="en-GB"/>
        </w:rPr>
        <w:t>e dragons have an amazing sense of smell</w:t>
      </w:r>
      <w:ins w:id="226" w:author="sarah rossi" w:date="2014-06-15T02:06:00Z">
        <w:r w:rsidR="00E66439">
          <w:rPr>
            <w:lang w:val="en-GB"/>
          </w:rPr>
          <w:t>, you know</w:t>
        </w:r>
      </w:ins>
      <w:r w:rsidR="008C78E0">
        <w:rPr>
          <w:lang w:val="en-GB"/>
        </w:rPr>
        <w:t>.</w:t>
      </w:r>
    </w:p>
    <w:p w14:paraId="2523D7A3" w14:textId="24AC136B" w:rsidR="00B84FA0" w:rsidRDefault="008C78E0" w:rsidP="00B84FA0">
      <w:pPr>
        <w:rPr>
          <w:lang w:val="en-GB"/>
        </w:rPr>
      </w:pPr>
      <w:r>
        <w:rPr>
          <w:lang w:val="en-GB"/>
        </w:rPr>
        <w:t>Then the dragon exten</w:t>
      </w:r>
      <w:r w:rsidR="00482220">
        <w:rPr>
          <w:lang w:val="en-GB"/>
        </w:rPr>
        <w:t>d</w:t>
      </w:r>
      <w:r>
        <w:rPr>
          <w:lang w:val="en-GB"/>
        </w:rPr>
        <w:t xml:space="preserve">ed his </w:t>
      </w:r>
      <w:del w:id="227" w:author="sarah rossi" w:date="2014-06-15T02:06:00Z">
        <w:r w:rsidDel="00E66439">
          <w:rPr>
            <w:lang w:val="en-GB"/>
          </w:rPr>
          <w:delText>arm</w:delText>
        </w:r>
      </w:del>
      <w:ins w:id="228" w:author="sarah rossi" w:date="2014-06-15T02:06:00Z">
        <w:r w:rsidR="00E66439">
          <w:rPr>
            <w:lang w:val="en-GB"/>
          </w:rPr>
          <w:t>paw</w:t>
        </w:r>
      </w:ins>
      <w:r>
        <w:rPr>
          <w:lang w:val="en-GB"/>
        </w:rPr>
        <w:t>.</w:t>
      </w:r>
    </w:p>
    <w:p w14:paraId="08A33C40" w14:textId="10DA43D8" w:rsidR="008C78E0" w:rsidRDefault="008C78E0" w:rsidP="00B84FA0">
      <w:pPr>
        <w:rPr>
          <w:lang w:val="en-GB"/>
        </w:rPr>
      </w:pPr>
      <w:r>
        <w:rPr>
          <w:lang w:val="en-GB"/>
        </w:rPr>
        <w:t>-- Do you want to smell it, too?</w:t>
      </w:r>
    </w:p>
    <w:p w14:paraId="05C67E7F" w14:textId="5B18838A" w:rsidR="00B84FA0" w:rsidRDefault="008C78E0" w:rsidP="00B84FA0">
      <w:pPr>
        <w:rPr>
          <w:lang w:val="en-GB"/>
        </w:rPr>
      </w:pPr>
      <w:r>
        <w:rPr>
          <w:lang w:val="en-GB"/>
        </w:rPr>
        <w:t xml:space="preserve">Cora smiled, and said: -- Thank </w:t>
      </w:r>
      <w:proofErr w:type="gramStart"/>
      <w:r>
        <w:rPr>
          <w:lang w:val="en-GB"/>
        </w:rPr>
        <w:t>you,</w:t>
      </w:r>
      <w:proofErr w:type="gramEnd"/>
      <w:r>
        <w:rPr>
          <w:lang w:val="en-GB"/>
        </w:rPr>
        <w:t xml:space="preserve"> it’s so kind </w:t>
      </w:r>
      <w:del w:id="229" w:author="sarah rossi" w:date="2014-06-15T02:06:00Z">
        <w:r w:rsidDel="00E66439">
          <w:rPr>
            <w:lang w:val="en-GB"/>
          </w:rPr>
          <w:delText xml:space="preserve">from </w:delText>
        </w:r>
      </w:del>
      <w:ins w:id="230" w:author="sarah rossi" w:date="2014-06-15T02:06:00Z">
        <w:r w:rsidR="00E66439">
          <w:rPr>
            <w:lang w:val="en-GB"/>
          </w:rPr>
          <w:t xml:space="preserve">of </w:t>
        </w:r>
      </w:ins>
      <w:r>
        <w:rPr>
          <w:lang w:val="en-GB"/>
        </w:rPr>
        <w:t>you.</w:t>
      </w:r>
    </w:p>
    <w:p w14:paraId="738A9061" w14:textId="77777777" w:rsidR="00CA4A24" w:rsidRDefault="00CA4A24">
      <w:pPr>
        <w:rPr>
          <w:lang w:val="en-GB"/>
        </w:rPr>
      </w:pPr>
    </w:p>
    <w:p w14:paraId="676C349B" w14:textId="77777777" w:rsidR="006E6DDC" w:rsidRDefault="006E6DDC">
      <w:pPr>
        <w:rPr>
          <w:lang w:val="en-GB"/>
        </w:rPr>
      </w:pPr>
    </w:p>
    <w:p w14:paraId="379AD7A7" w14:textId="4A50046C" w:rsidR="006E6DDC" w:rsidRDefault="006E6DDC">
      <w:pPr>
        <w:rPr>
          <w:lang w:val="en-GB"/>
        </w:rPr>
      </w:pPr>
      <w:r w:rsidRPr="00527577">
        <w:rPr>
          <w:highlight w:val="yellow"/>
          <w:lang w:val="en-GB"/>
          <w:rPrChange w:id="231" w:author="g b" w:date="2014-06-15T09:56:00Z">
            <w:rPr>
              <w:lang w:val="en-GB"/>
            </w:rPr>
          </w:rPrChange>
        </w:rPr>
        <w:t>ID 8</w:t>
      </w:r>
    </w:p>
    <w:p w14:paraId="29164977" w14:textId="77777777" w:rsidR="006E6DDC" w:rsidRDefault="006E6DDC">
      <w:pPr>
        <w:rPr>
          <w:lang w:val="en-GB"/>
        </w:rPr>
      </w:pPr>
    </w:p>
    <w:p w14:paraId="0EDB651E" w14:textId="11C2E447" w:rsidR="00D316A0" w:rsidRPr="00D316A0" w:rsidRDefault="00D316A0">
      <w:pPr>
        <w:rPr>
          <w:ins w:id="232" w:author="g b" w:date="2014-06-15T09:55:00Z"/>
          <w:b/>
          <w:lang w:val="en-GB"/>
          <w:rPrChange w:id="233" w:author="g b" w:date="2014-06-15T09:55:00Z">
            <w:rPr>
              <w:ins w:id="234" w:author="g b" w:date="2014-06-15T09:55:00Z"/>
              <w:lang w:val="en-GB"/>
            </w:rPr>
          </w:rPrChange>
        </w:rPr>
      </w:pPr>
      <w:ins w:id="235" w:author="g b" w:date="2014-06-15T09:55:00Z">
        <w:r w:rsidRPr="00D316A0">
          <w:rPr>
            <w:b/>
            <w:lang w:val="en-GB"/>
            <w:rPrChange w:id="236" w:author="g b" w:date="2014-06-15T09:55:00Z">
              <w:rPr>
                <w:lang w:val="en-GB"/>
              </w:rPr>
            </w:rPrChange>
          </w:rPr>
          <w:t>1.</w:t>
        </w:r>
      </w:ins>
    </w:p>
    <w:p w14:paraId="209F3C2C" w14:textId="39043CE5" w:rsidR="006E6DDC" w:rsidRDefault="00B84FA0">
      <w:pPr>
        <w:rPr>
          <w:lang w:val="en-GB"/>
        </w:rPr>
      </w:pPr>
      <w:r>
        <w:rPr>
          <w:lang w:val="en-GB"/>
        </w:rPr>
        <w:t>Cora immediately decided that the dragon seemed quite polite and interesting.</w:t>
      </w:r>
    </w:p>
    <w:p w14:paraId="35693FCF" w14:textId="7D033438" w:rsidR="00494319" w:rsidRDefault="00494319">
      <w:pPr>
        <w:rPr>
          <w:lang w:val="en-GB"/>
        </w:rPr>
      </w:pPr>
      <w:r>
        <w:rPr>
          <w:lang w:val="en-GB"/>
        </w:rPr>
        <w:t xml:space="preserve">Besides that, it was </w:t>
      </w:r>
      <w:del w:id="237" w:author="sarah rossi" w:date="2014-06-15T02:08:00Z">
        <w:r w:rsidDel="00D435B1">
          <w:rPr>
            <w:lang w:val="en-GB"/>
          </w:rPr>
          <w:delText xml:space="preserve">now </w:delText>
        </w:r>
      </w:del>
      <w:r>
        <w:rPr>
          <w:lang w:val="en-GB"/>
        </w:rPr>
        <w:t xml:space="preserve">almost </w:t>
      </w:r>
      <w:proofErr w:type="gramStart"/>
      <w:r>
        <w:rPr>
          <w:lang w:val="en-GB"/>
        </w:rPr>
        <w:t>tea</w:t>
      </w:r>
      <w:del w:id="238" w:author="sarah rossi" w:date="2014-06-15T02:08:00Z">
        <w:r w:rsidDel="00F044F2">
          <w:rPr>
            <w:lang w:val="en-GB"/>
          </w:rPr>
          <w:delText xml:space="preserve"> </w:delText>
        </w:r>
      </w:del>
      <w:r>
        <w:rPr>
          <w:lang w:val="en-GB"/>
        </w:rPr>
        <w:t>time</w:t>
      </w:r>
      <w:proofErr w:type="gramEnd"/>
      <w:ins w:id="239" w:author="sarah rossi" w:date="2014-06-15T02:08:00Z">
        <w:r w:rsidR="00D435B1">
          <w:rPr>
            <w:lang w:val="en-GB"/>
          </w:rPr>
          <w:t xml:space="preserve"> by now</w:t>
        </w:r>
      </w:ins>
      <w:r>
        <w:rPr>
          <w:lang w:val="en-GB"/>
        </w:rPr>
        <w:t>.</w:t>
      </w:r>
    </w:p>
    <w:p w14:paraId="1D7D90AC" w14:textId="254ADC54" w:rsidR="00D316A0" w:rsidRDefault="00494319">
      <w:pPr>
        <w:pStyle w:val="Paragrafoelenco"/>
        <w:numPr>
          <w:ilvl w:val="0"/>
          <w:numId w:val="1"/>
        </w:numPr>
        <w:rPr>
          <w:ins w:id="240" w:author="g b" w:date="2014-06-15T09:55:00Z"/>
          <w:lang w:val="en-GB"/>
        </w:rPr>
        <w:pPrChange w:id="241" w:author="g b" w:date="2014-06-15T09:55:00Z">
          <w:pPr/>
        </w:pPrChange>
      </w:pPr>
      <w:del w:id="242" w:author="g b" w:date="2014-06-15T09:55:00Z">
        <w:r w:rsidRPr="00D316A0" w:rsidDel="00D316A0">
          <w:rPr>
            <w:lang w:val="en-GB"/>
          </w:rPr>
          <w:delText xml:space="preserve">-- </w:delText>
        </w:r>
      </w:del>
      <w:r w:rsidRPr="00D316A0">
        <w:rPr>
          <w:lang w:val="en-GB"/>
        </w:rPr>
        <w:t>Would you like to come with me and have</w:t>
      </w:r>
      <w:ins w:id="243" w:author="sarah rossi" w:date="2014-06-15T02:08:00Z">
        <w:r w:rsidR="00F044F2" w:rsidRPr="00D316A0">
          <w:rPr>
            <w:lang w:val="en-GB"/>
          </w:rPr>
          <w:t xml:space="preserve"> a cup of</w:t>
        </w:r>
      </w:ins>
      <w:r w:rsidRPr="00D316A0">
        <w:rPr>
          <w:lang w:val="en-GB"/>
        </w:rPr>
        <w:t xml:space="preserve"> tea with scones? – </w:t>
      </w:r>
      <w:proofErr w:type="gramStart"/>
      <w:r w:rsidRPr="00D316A0">
        <w:rPr>
          <w:lang w:val="en-GB"/>
        </w:rPr>
        <w:t>asked</w:t>
      </w:r>
      <w:proofErr w:type="gramEnd"/>
      <w:r w:rsidRPr="00D316A0">
        <w:rPr>
          <w:lang w:val="en-GB"/>
        </w:rPr>
        <w:t xml:space="preserve"> Cora. – My mother the Princess will be pleased to meet you.</w:t>
      </w:r>
    </w:p>
    <w:p w14:paraId="43F35A55" w14:textId="77777777" w:rsidR="00D316A0" w:rsidRDefault="00D316A0">
      <w:pPr>
        <w:rPr>
          <w:ins w:id="244" w:author="g b" w:date="2014-06-15T09:55:00Z"/>
          <w:lang w:val="en-GB"/>
        </w:rPr>
      </w:pPr>
    </w:p>
    <w:p w14:paraId="0DB7B8F7" w14:textId="5C3F98F2" w:rsidR="00D316A0" w:rsidRPr="00D316A0" w:rsidRDefault="00D316A0">
      <w:pPr>
        <w:rPr>
          <w:b/>
          <w:lang w:val="en-GB"/>
          <w:rPrChange w:id="245" w:author="g b" w:date="2014-06-15T09:55:00Z">
            <w:rPr>
              <w:lang w:val="en-GB"/>
            </w:rPr>
          </w:rPrChange>
        </w:rPr>
      </w:pPr>
      <w:ins w:id="246" w:author="g b" w:date="2014-06-15T09:55:00Z">
        <w:r w:rsidRPr="00D316A0">
          <w:rPr>
            <w:b/>
            <w:lang w:val="en-GB"/>
            <w:rPrChange w:id="247" w:author="g b" w:date="2014-06-15T09:55:00Z">
              <w:rPr>
                <w:lang w:val="en-GB"/>
              </w:rPr>
            </w:rPrChange>
          </w:rPr>
          <w:t>2.</w:t>
        </w:r>
      </w:ins>
    </w:p>
    <w:p w14:paraId="7E06CA0E" w14:textId="659D1808" w:rsidR="00494319" w:rsidRPr="00793F3F" w:rsidRDefault="00494319">
      <w:pPr>
        <w:rPr>
          <w:lang w:val="en-GB"/>
        </w:rPr>
      </w:pPr>
      <w:r>
        <w:rPr>
          <w:lang w:val="en-GB"/>
        </w:rPr>
        <w:t xml:space="preserve">-- Are you sure? – </w:t>
      </w:r>
      <w:proofErr w:type="gramStart"/>
      <w:r>
        <w:rPr>
          <w:lang w:val="en-GB"/>
        </w:rPr>
        <w:t>asked</w:t>
      </w:r>
      <w:proofErr w:type="gramEnd"/>
      <w:r>
        <w:rPr>
          <w:lang w:val="en-GB"/>
        </w:rPr>
        <w:t xml:space="preserve"> the dragon. </w:t>
      </w:r>
    </w:p>
    <w:p w14:paraId="58AB32FF" w14:textId="6669CF04" w:rsidR="00781BD4" w:rsidRDefault="00494319">
      <w:pPr>
        <w:rPr>
          <w:lang w:val="en-GB"/>
        </w:rPr>
      </w:pPr>
      <w:r>
        <w:rPr>
          <w:lang w:val="en-GB"/>
        </w:rPr>
        <w:t>-- Yes I am</w:t>
      </w:r>
      <w:del w:id="248" w:author="sarah rossi" w:date="2014-06-15T02:08:00Z">
        <w:r w:rsidDel="00F044F2">
          <w:rPr>
            <w:lang w:val="en-GB"/>
          </w:rPr>
          <w:delText xml:space="preserve"> sure</w:delText>
        </w:r>
      </w:del>
      <w:r>
        <w:rPr>
          <w:lang w:val="en-GB"/>
        </w:rPr>
        <w:t xml:space="preserve"> – replied Cora. – </w:t>
      </w:r>
      <w:r w:rsidR="00C920D0">
        <w:rPr>
          <w:lang w:val="en-GB"/>
        </w:rPr>
        <w:t xml:space="preserve">Our castle is freezing cold </w:t>
      </w:r>
      <w:proofErr w:type="gramStart"/>
      <w:r w:rsidR="00C920D0">
        <w:rPr>
          <w:lang w:val="en-GB"/>
        </w:rPr>
        <w:t>now,</w:t>
      </w:r>
      <w:proofErr w:type="gramEnd"/>
      <w:r w:rsidR="00C920D0">
        <w:rPr>
          <w:lang w:val="en-GB"/>
        </w:rPr>
        <w:t xml:space="preserve"> you could help us firing up the place.</w:t>
      </w:r>
    </w:p>
    <w:p w14:paraId="38213967" w14:textId="679A673F" w:rsidR="00C920D0" w:rsidRDefault="00C920D0">
      <w:pPr>
        <w:rPr>
          <w:lang w:val="en-GB"/>
        </w:rPr>
      </w:pPr>
      <w:r>
        <w:rPr>
          <w:lang w:val="en-GB"/>
        </w:rPr>
        <w:t>-- I am amazing</w:t>
      </w:r>
      <w:ins w:id="249" w:author="sarah rossi" w:date="2014-06-15T02:09:00Z">
        <w:r w:rsidR="00F044F2">
          <w:rPr>
            <w:lang w:val="en-GB"/>
          </w:rPr>
          <w:t xml:space="preserve"> at</w:t>
        </w:r>
      </w:ins>
      <w:r>
        <w:rPr>
          <w:lang w:val="en-GB"/>
        </w:rPr>
        <w:t xml:space="preserve"> firing up things! – </w:t>
      </w:r>
      <w:proofErr w:type="gramStart"/>
      <w:r>
        <w:rPr>
          <w:lang w:val="en-GB"/>
        </w:rPr>
        <w:t>said</w:t>
      </w:r>
      <w:proofErr w:type="gramEnd"/>
      <w:r>
        <w:rPr>
          <w:lang w:val="en-GB"/>
        </w:rPr>
        <w:t xml:space="preserve"> the dragon, with his nostrils smoking.</w:t>
      </w:r>
    </w:p>
    <w:p w14:paraId="64216F74" w14:textId="3D8307BD" w:rsidR="00C920D0" w:rsidRPr="00793F3F" w:rsidRDefault="00C920D0">
      <w:pPr>
        <w:rPr>
          <w:lang w:val="en-GB"/>
        </w:rPr>
      </w:pPr>
      <w:r>
        <w:rPr>
          <w:lang w:val="en-GB"/>
        </w:rPr>
        <w:t>Cora took his paw with her little hand, and the child and the dragon went back to the castle.</w:t>
      </w:r>
    </w:p>
    <w:p w14:paraId="3AD035AE" w14:textId="77777777" w:rsidR="00781BD4" w:rsidRDefault="00781BD4">
      <w:pPr>
        <w:rPr>
          <w:ins w:id="250" w:author="g b" w:date="2014-06-15T09:44:00Z"/>
          <w:lang w:val="en-GB"/>
        </w:rPr>
      </w:pPr>
    </w:p>
    <w:p w14:paraId="63AF71FC" w14:textId="77777777" w:rsidR="007E3442" w:rsidRDefault="007E3442">
      <w:pPr>
        <w:rPr>
          <w:ins w:id="251" w:author="g b" w:date="2014-06-15T09:44:00Z"/>
          <w:lang w:val="en-GB"/>
        </w:rPr>
      </w:pPr>
    </w:p>
    <w:p w14:paraId="5CB4BCD1" w14:textId="77777777" w:rsidR="007E3442" w:rsidRDefault="007E3442">
      <w:pPr>
        <w:rPr>
          <w:ins w:id="252" w:author="g b" w:date="2014-06-15T09:44:00Z"/>
          <w:lang w:val="en-GB"/>
        </w:rPr>
      </w:pPr>
    </w:p>
    <w:p w14:paraId="1CBC89D3" w14:textId="77777777" w:rsidR="007E3442" w:rsidRDefault="007E3442">
      <w:pPr>
        <w:rPr>
          <w:ins w:id="253" w:author="g b" w:date="2014-06-15T09:44:00Z"/>
          <w:lang w:val="en-GB"/>
        </w:rPr>
      </w:pPr>
    </w:p>
    <w:p w14:paraId="08002CB6" w14:textId="77777777" w:rsidR="007E3442" w:rsidRDefault="007E3442">
      <w:pPr>
        <w:rPr>
          <w:ins w:id="254" w:author="g b" w:date="2014-06-15T09:44:00Z"/>
          <w:lang w:val="en-GB"/>
        </w:rPr>
      </w:pPr>
    </w:p>
    <w:p w14:paraId="09BFF96B" w14:textId="77777777" w:rsidR="007E3442" w:rsidRDefault="007E3442">
      <w:pPr>
        <w:rPr>
          <w:ins w:id="255" w:author="g b" w:date="2014-06-15T09:44:00Z"/>
          <w:lang w:val="en-GB"/>
        </w:rPr>
      </w:pPr>
    </w:p>
    <w:p w14:paraId="24D0334C" w14:textId="77777777" w:rsidR="007E3442" w:rsidRDefault="007E3442">
      <w:pPr>
        <w:rPr>
          <w:ins w:id="256" w:author="g b" w:date="2014-06-15T09:44:00Z"/>
          <w:lang w:val="en-GB"/>
        </w:rPr>
      </w:pPr>
    </w:p>
    <w:p w14:paraId="624CB1A4" w14:textId="77777777" w:rsidR="007E3442" w:rsidRDefault="007E3442">
      <w:pPr>
        <w:rPr>
          <w:ins w:id="257" w:author="g b" w:date="2014-06-15T09:44:00Z"/>
          <w:lang w:val="en-GB"/>
        </w:rPr>
      </w:pPr>
    </w:p>
    <w:p w14:paraId="3347C1E9" w14:textId="77777777" w:rsidR="007E3442" w:rsidRDefault="007E3442">
      <w:pPr>
        <w:rPr>
          <w:ins w:id="258" w:author="g b" w:date="2014-06-15T09:44:00Z"/>
          <w:lang w:val="en-GB"/>
        </w:rPr>
      </w:pPr>
    </w:p>
    <w:p w14:paraId="5E09F962" w14:textId="77777777" w:rsidR="007E3442" w:rsidRDefault="007E3442">
      <w:pPr>
        <w:rPr>
          <w:ins w:id="259" w:author="g b" w:date="2014-06-15T09:44:00Z"/>
          <w:lang w:val="en-GB"/>
        </w:rPr>
      </w:pPr>
    </w:p>
    <w:p w14:paraId="62E6DF9C" w14:textId="29BE9D24" w:rsidR="007E3442" w:rsidRPr="00793F3F" w:rsidRDefault="007E3442" w:rsidP="007E3442">
      <w:pPr>
        <w:rPr>
          <w:lang w:val="en-GB"/>
        </w:rPr>
      </w:pPr>
    </w:p>
    <w:sectPr w:rsidR="007E3442" w:rsidRPr="00793F3F" w:rsidSect="00CD76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5296F"/>
    <w:multiLevelType w:val="hybridMultilevel"/>
    <w:tmpl w:val="BA20ECF0"/>
    <w:lvl w:ilvl="0" w:tplc="29305B02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D4"/>
    <w:rsid w:val="000E101D"/>
    <w:rsid w:val="001C68C9"/>
    <w:rsid w:val="00383B03"/>
    <w:rsid w:val="00467529"/>
    <w:rsid w:val="00482220"/>
    <w:rsid w:val="00494319"/>
    <w:rsid w:val="004D21D3"/>
    <w:rsid w:val="00521857"/>
    <w:rsid w:val="00527577"/>
    <w:rsid w:val="005D3255"/>
    <w:rsid w:val="006E6DDC"/>
    <w:rsid w:val="007775CF"/>
    <w:rsid w:val="00781BD4"/>
    <w:rsid w:val="00793F3F"/>
    <w:rsid w:val="007E3442"/>
    <w:rsid w:val="007E4BF4"/>
    <w:rsid w:val="008C78E0"/>
    <w:rsid w:val="009204CA"/>
    <w:rsid w:val="009A3356"/>
    <w:rsid w:val="00A304FA"/>
    <w:rsid w:val="00A578F0"/>
    <w:rsid w:val="00A72A6E"/>
    <w:rsid w:val="00B03DAA"/>
    <w:rsid w:val="00B84FA0"/>
    <w:rsid w:val="00C920D0"/>
    <w:rsid w:val="00CA4A24"/>
    <w:rsid w:val="00CD256F"/>
    <w:rsid w:val="00CD76DB"/>
    <w:rsid w:val="00CF38B4"/>
    <w:rsid w:val="00D316A0"/>
    <w:rsid w:val="00D435B1"/>
    <w:rsid w:val="00DA3A58"/>
    <w:rsid w:val="00E224E5"/>
    <w:rsid w:val="00E66439"/>
    <w:rsid w:val="00E74A9A"/>
    <w:rsid w:val="00EF00ED"/>
    <w:rsid w:val="00F0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EA0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752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67529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E3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752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67529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E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D5896-AFDC-2F47-A8E5-FA653229F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5535</Characters>
  <Application>Microsoft Macintosh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</dc:creator>
  <cp:keywords/>
  <dc:description/>
  <cp:lastModifiedBy>g b</cp:lastModifiedBy>
  <cp:revision>2</cp:revision>
  <dcterms:created xsi:type="dcterms:W3CDTF">2014-06-15T09:40:00Z</dcterms:created>
  <dcterms:modified xsi:type="dcterms:W3CDTF">2014-06-15T09:40:00Z</dcterms:modified>
</cp:coreProperties>
</file>